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99132014"/>
        <w:docPartObj>
          <w:docPartGallery w:val="Cover Pages"/>
          <w:docPartUnique/>
        </w:docPartObj>
      </w:sdtPr>
      <w:sdtEndPr/>
      <w:sdtContent>
        <w:p w:rsidR="0091574D" w:rsidRDefault="0091574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31D568C2" wp14:editId="632095A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E65FE12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41AADFD" wp14:editId="3E91C03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1574D" w:rsidRDefault="00F7470E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28"/>
                                      <w:szCs w:val="28"/>
                                    </w:rPr>
                                    <w:alias w:val="Author"/>
                                    <w:tag w:val=""/>
                                    <w:id w:val="78924399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05C02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Cross Directorate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Services</w:t>
                                    </w:r>
                                  </w:sdtContent>
                                </w:sdt>
                              </w:p>
                              <w:p w:rsidR="0091574D" w:rsidRPr="0015256E" w:rsidRDefault="0015256E" w:rsidP="0015256E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Johnson Space Center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741AADF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p w:rsidR="0091574D" w:rsidRDefault="00F7470E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alias w:val="Author"/>
                              <w:tag w:val=""/>
                              <w:id w:val="78924399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B05C02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Cross Directorate </w:t>
                              </w: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Services</w:t>
                              </w:r>
                            </w:sdtContent>
                          </w:sdt>
                        </w:p>
                        <w:p w:rsidR="0091574D" w:rsidRPr="0015256E" w:rsidRDefault="0015256E" w:rsidP="0015256E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Johnson Space Center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886E63F" wp14:editId="6A3C05E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1574D" w:rsidRDefault="0091574D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91574D" w:rsidRDefault="0008329A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This document steps through the procedure of setting up and installing the NASA Solutions Mechanism Guide web application.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7886E63F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:rsidR="0091574D" w:rsidRDefault="0091574D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:rsidR="0091574D" w:rsidRDefault="0008329A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This document steps through the procedure of setting up and installing the NASA Solutions Mechanism Guide web application.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BBB7B69" wp14:editId="027A34B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1574D" w:rsidRDefault="00F7470E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del w:id="0" w:author="Meeks, Michael J. (JSC-SF5)[WYLE LABORATORIES, INC.]" w:date="2016-03-29T13:20:00Z">
                                      <w:r w:rsidR="00542969" w:rsidDel="00542969">
                                        <w:rPr>
                                          <w:caps/>
                                          <w:color w:val="5B9BD5" w:themeColor="accent1"/>
                                          <w:sz w:val="64"/>
                                          <w:szCs w:val="64"/>
                                        </w:rPr>
                                        <w:delText>NASA Solutions Mechanism Guide Instalation</w:delText>
                                      </w:r>
                                    </w:del>
                                    <w:ins w:id="1" w:author="Meeks, Michael J. (JSC-SF5)[WYLE LABORATORIES, INC.]" w:date="2016-03-29T13:20:00Z">
                                      <w:r w:rsidR="00542969">
                                        <w:rPr>
                                          <w:caps/>
                                          <w:color w:val="5B9BD5" w:themeColor="accent1"/>
                                          <w:sz w:val="64"/>
                                          <w:szCs w:val="64"/>
                                        </w:rPr>
                                        <w:t>NASA Solutions Mechanism Guide</w:t>
                                      </w:r>
                                    </w:ins>
                                    <w:ins w:id="2" w:author="Meeks, Michael J. (JSC-SF5)[WYLE LABORATORIES, INC.]" w:date="2016-03-29T15:06:00Z">
                                      <w:r w:rsidR="00C6301B">
                                        <w:rPr>
                                          <w:caps/>
                                          <w:color w:val="5B9BD5" w:themeColor="accent1"/>
                                          <w:sz w:val="64"/>
                                          <w:szCs w:val="64"/>
                                        </w:rPr>
                                        <w:t xml:space="preserve"> (SMG)</w:t>
                                      </w:r>
                                    </w:ins>
                                    <w:ins w:id="3" w:author="Meeks, Michael J. (JSC-SF5)[WYLE LABORATORIES, INC.]" w:date="2016-03-29T13:20:00Z">
                                      <w:r w:rsidR="00542969">
                                        <w:rPr>
                                          <w:caps/>
                                          <w:color w:val="5B9BD5" w:themeColor="accent1"/>
                                          <w:sz w:val="64"/>
                                          <w:szCs w:val="64"/>
                                        </w:rPr>
                                        <w:t xml:space="preserve"> InstalLation</w:t>
                                      </w:r>
                                    </w:ins>
                                  </w:sdtContent>
                                </w:sdt>
                              </w:p>
                              <w:p w:rsidR="0091574D" w:rsidRDefault="0091574D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1BBB7B69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:rsidR="0091574D" w:rsidRDefault="00A352ED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del w:id="4" w:author="Meeks, Michael J. (JSC-SF5)[WYLE LABORATORIES, INC.]" w:date="2016-03-29T13:20:00Z">
                                <w:r w:rsidR="00542969" w:rsidDel="00542969">
                                  <w:rPr>
                                    <w:caps/>
                                    <w:color w:val="5B9BD5" w:themeColor="accent1"/>
                                    <w:sz w:val="64"/>
                                    <w:szCs w:val="64"/>
                                  </w:rPr>
                                  <w:delText>NASA Solutions Mechanism Guide Instalation</w:delText>
                                </w:r>
                              </w:del>
                              <w:ins w:id="5" w:author="Meeks, Michael J. (JSC-SF5)[WYLE LABORATORIES, INC.]" w:date="2016-03-29T13:20:00Z">
                                <w:r w:rsidR="00542969">
                                  <w:rPr>
                                    <w:caps/>
                                    <w:color w:val="5B9BD5" w:themeColor="accent1"/>
                                    <w:sz w:val="64"/>
                                    <w:szCs w:val="64"/>
                                  </w:rPr>
                                  <w:t>NASA Solutions Mechanism Guide</w:t>
                                </w:r>
                              </w:ins>
                              <w:ins w:id="6" w:author="Meeks, Michael J. (JSC-SF5)[WYLE LABORATORIES, INC.]" w:date="2016-03-29T15:06:00Z">
                                <w:r w:rsidR="00C6301B">
                                  <w:rPr>
                                    <w:caps/>
                                    <w:color w:val="5B9BD5" w:themeColor="accent1"/>
                                    <w:sz w:val="64"/>
                                    <w:szCs w:val="64"/>
                                  </w:rPr>
                                  <w:t xml:space="preserve"> (SMG)</w:t>
                                </w:r>
                              </w:ins>
                              <w:ins w:id="7" w:author="Meeks, Michael J. (JSC-SF5)[WYLE LABORATORIES, INC.]" w:date="2016-03-29T13:20:00Z">
                                <w:r w:rsidR="00542969">
                                  <w:rPr>
                                    <w:caps/>
                                    <w:color w:val="5B9BD5" w:themeColor="accent1"/>
                                    <w:sz w:val="64"/>
                                    <w:szCs w:val="64"/>
                                  </w:rPr>
                                  <w:t xml:space="preserve"> InstalLation</w:t>
                                </w:r>
                              </w:ins>
                            </w:sdtContent>
                          </w:sdt>
                        </w:p>
                        <w:p w:rsidR="0091574D" w:rsidRDefault="0091574D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91574D" w:rsidRDefault="0091574D">
          <w:bookmarkStart w:id="4" w:name="_GoBack"/>
          <w:bookmarkEnd w:id="4"/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157246177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91574D" w:rsidRDefault="0091574D">
          <w:pPr>
            <w:pStyle w:val="TOCHeading"/>
          </w:pPr>
          <w:r>
            <w:t>Contents</w:t>
          </w:r>
        </w:p>
        <w:p w:rsidR="00A50F23" w:rsidRDefault="0091574D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7262993" w:history="1">
            <w:r w:rsidR="00A50F23" w:rsidRPr="0005184C">
              <w:rPr>
                <w:rStyle w:val="Hyperlink"/>
                <w:noProof/>
              </w:rPr>
              <w:t>Personnel Needed</w:t>
            </w:r>
            <w:r w:rsidR="00A50F23">
              <w:rPr>
                <w:noProof/>
                <w:webHidden/>
              </w:rPr>
              <w:tab/>
            </w:r>
            <w:r w:rsidR="00A50F23">
              <w:rPr>
                <w:noProof/>
                <w:webHidden/>
              </w:rPr>
              <w:fldChar w:fldCharType="begin"/>
            </w:r>
            <w:r w:rsidR="00A50F23">
              <w:rPr>
                <w:noProof/>
                <w:webHidden/>
              </w:rPr>
              <w:instrText xml:space="preserve"> PAGEREF _Toc447262993 \h </w:instrText>
            </w:r>
            <w:r w:rsidR="00A50F23">
              <w:rPr>
                <w:noProof/>
                <w:webHidden/>
              </w:rPr>
            </w:r>
            <w:r w:rsidR="00A50F23">
              <w:rPr>
                <w:noProof/>
                <w:webHidden/>
              </w:rPr>
              <w:fldChar w:fldCharType="separate"/>
            </w:r>
            <w:r w:rsidR="00A50F23">
              <w:rPr>
                <w:noProof/>
                <w:webHidden/>
              </w:rPr>
              <w:t>1</w:t>
            </w:r>
            <w:r w:rsidR="00A50F23">
              <w:rPr>
                <w:noProof/>
                <w:webHidden/>
              </w:rPr>
              <w:fldChar w:fldCharType="end"/>
            </w:r>
          </w:hyperlink>
        </w:p>
        <w:p w:rsidR="00A50F23" w:rsidRDefault="00F7470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47262994" w:history="1">
            <w:r w:rsidR="00A50F23" w:rsidRPr="0005184C">
              <w:rPr>
                <w:rStyle w:val="Hyperlink"/>
                <w:noProof/>
              </w:rPr>
              <w:t>Minimum System Requirements</w:t>
            </w:r>
            <w:r w:rsidR="00A50F23">
              <w:rPr>
                <w:noProof/>
                <w:webHidden/>
              </w:rPr>
              <w:tab/>
            </w:r>
            <w:r w:rsidR="00A50F23">
              <w:rPr>
                <w:noProof/>
                <w:webHidden/>
              </w:rPr>
              <w:fldChar w:fldCharType="begin"/>
            </w:r>
            <w:r w:rsidR="00A50F23">
              <w:rPr>
                <w:noProof/>
                <w:webHidden/>
              </w:rPr>
              <w:instrText xml:space="preserve"> PAGEREF _Toc447262994 \h </w:instrText>
            </w:r>
            <w:r w:rsidR="00A50F23">
              <w:rPr>
                <w:noProof/>
                <w:webHidden/>
              </w:rPr>
            </w:r>
            <w:r w:rsidR="00A50F23">
              <w:rPr>
                <w:noProof/>
                <w:webHidden/>
              </w:rPr>
              <w:fldChar w:fldCharType="separate"/>
            </w:r>
            <w:r w:rsidR="00A50F23">
              <w:rPr>
                <w:noProof/>
                <w:webHidden/>
              </w:rPr>
              <w:t>1</w:t>
            </w:r>
            <w:r w:rsidR="00A50F23">
              <w:rPr>
                <w:noProof/>
                <w:webHidden/>
              </w:rPr>
              <w:fldChar w:fldCharType="end"/>
            </w:r>
          </w:hyperlink>
        </w:p>
        <w:p w:rsidR="00A50F23" w:rsidRDefault="00F7470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47262995" w:history="1">
            <w:r w:rsidR="00A50F23" w:rsidRPr="0005184C">
              <w:rPr>
                <w:rStyle w:val="Hyperlink"/>
                <w:noProof/>
              </w:rPr>
              <w:t>Application Technologies</w:t>
            </w:r>
            <w:r w:rsidR="00A50F23">
              <w:rPr>
                <w:noProof/>
                <w:webHidden/>
              </w:rPr>
              <w:tab/>
            </w:r>
            <w:r w:rsidR="00A50F23">
              <w:rPr>
                <w:noProof/>
                <w:webHidden/>
              </w:rPr>
              <w:fldChar w:fldCharType="begin"/>
            </w:r>
            <w:r w:rsidR="00A50F23">
              <w:rPr>
                <w:noProof/>
                <w:webHidden/>
              </w:rPr>
              <w:instrText xml:space="preserve"> PAGEREF _Toc447262995 \h </w:instrText>
            </w:r>
            <w:r w:rsidR="00A50F23">
              <w:rPr>
                <w:noProof/>
                <w:webHidden/>
              </w:rPr>
            </w:r>
            <w:r w:rsidR="00A50F23">
              <w:rPr>
                <w:noProof/>
                <w:webHidden/>
              </w:rPr>
              <w:fldChar w:fldCharType="separate"/>
            </w:r>
            <w:r w:rsidR="00A50F23">
              <w:rPr>
                <w:noProof/>
                <w:webHidden/>
              </w:rPr>
              <w:t>1</w:t>
            </w:r>
            <w:r w:rsidR="00A50F23">
              <w:rPr>
                <w:noProof/>
                <w:webHidden/>
              </w:rPr>
              <w:fldChar w:fldCharType="end"/>
            </w:r>
          </w:hyperlink>
        </w:p>
        <w:p w:rsidR="00A50F23" w:rsidRDefault="00F7470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47262996" w:history="1">
            <w:r w:rsidR="00A50F23" w:rsidRPr="0005184C">
              <w:rPr>
                <w:rStyle w:val="Hyperlink"/>
                <w:noProof/>
              </w:rPr>
              <w:t>Prerequisites</w:t>
            </w:r>
            <w:r w:rsidR="00A50F23">
              <w:rPr>
                <w:noProof/>
                <w:webHidden/>
              </w:rPr>
              <w:tab/>
            </w:r>
            <w:r w:rsidR="00A50F23">
              <w:rPr>
                <w:noProof/>
                <w:webHidden/>
              </w:rPr>
              <w:fldChar w:fldCharType="begin"/>
            </w:r>
            <w:r w:rsidR="00A50F23">
              <w:rPr>
                <w:noProof/>
                <w:webHidden/>
              </w:rPr>
              <w:instrText xml:space="preserve"> PAGEREF _Toc447262996 \h </w:instrText>
            </w:r>
            <w:r w:rsidR="00A50F23">
              <w:rPr>
                <w:noProof/>
                <w:webHidden/>
              </w:rPr>
            </w:r>
            <w:r w:rsidR="00A50F23">
              <w:rPr>
                <w:noProof/>
                <w:webHidden/>
              </w:rPr>
              <w:fldChar w:fldCharType="separate"/>
            </w:r>
            <w:r w:rsidR="00A50F23">
              <w:rPr>
                <w:noProof/>
                <w:webHidden/>
              </w:rPr>
              <w:t>1</w:t>
            </w:r>
            <w:r w:rsidR="00A50F23">
              <w:rPr>
                <w:noProof/>
                <w:webHidden/>
              </w:rPr>
              <w:fldChar w:fldCharType="end"/>
            </w:r>
          </w:hyperlink>
        </w:p>
        <w:p w:rsidR="00A50F23" w:rsidRDefault="00F7470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47262997" w:history="1">
            <w:r w:rsidR="00A50F23" w:rsidRPr="0005184C">
              <w:rPr>
                <w:rStyle w:val="Hyperlink"/>
                <w:noProof/>
              </w:rPr>
              <w:t>User Accounts</w:t>
            </w:r>
            <w:r w:rsidR="00A50F23">
              <w:rPr>
                <w:noProof/>
                <w:webHidden/>
              </w:rPr>
              <w:tab/>
            </w:r>
            <w:r w:rsidR="00A50F23">
              <w:rPr>
                <w:noProof/>
                <w:webHidden/>
              </w:rPr>
              <w:fldChar w:fldCharType="begin"/>
            </w:r>
            <w:r w:rsidR="00A50F23">
              <w:rPr>
                <w:noProof/>
                <w:webHidden/>
              </w:rPr>
              <w:instrText xml:space="preserve"> PAGEREF _Toc447262997 \h </w:instrText>
            </w:r>
            <w:r w:rsidR="00A50F23">
              <w:rPr>
                <w:noProof/>
                <w:webHidden/>
              </w:rPr>
            </w:r>
            <w:r w:rsidR="00A50F23">
              <w:rPr>
                <w:noProof/>
                <w:webHidden/>
              </w:rPr>
              <w:fldChar w:fldCharType="separate"/>
            </w:r>
            <w:r w:rsidR="00A50F23">
              <w:rPr>
                <w:noProof/>
                <w:webHidden/>
              </w:rPr>
              <w:t>1</w:t>
            </w:r>
            <w:r w:rsidR="00A50F23">
              <w:rPr>
                <w:noProof/>
                <w:webHidden/>
              </w:rPr>
              <w:fldChar w:fldCharType="end"/>
            </w:r>
          </w:hyperlink>
        </w:p>
        <w:p w:rsidR="00A50F23" w:rsidRDefault="00F7470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47262998" w:history="1">
            <w:r w:rsidR="00A50F23" w:rsidRPr="0005184C">
              <w:rPr>
                <w:rStyle w:val="Hyperlink"/>
                <w:noProof/>
              </w:rPr>
              <w:t>IIS Installation</w:t>
            </w:r>
            <w:r w:rsidR="00A50F23">
              <w:rPr>
                <w:noProof/>
                <w:webHidden/>
              </w:rPr>
              <w:tab/>
            </w:r>
            <w:r w:rsidR="00A50F23">
              <w:rPr>
                <w:noProof/>
                <w:webHidden/>
              </w:rPr>
              <w:fldChar w:fldCharType="begin"/>
            </w:r>
            <w:r w:rsidR="00A50F23">
              <w:rPr>
                <w:noProof/>
                <w:webHidden/>
              </w:rPr>
              <w:instrText xml:space="preserve"> PAGEREF _Toc447262998 \h </w:instrText>
            </w:r>
            <w:r w:rsidR="00A50F23">
              <w:rPr>
                <w:noProof/>
                <w:webHidden/>
              </w:rPr>
            </w:r>
            <w:r w:rsidR="00A50F23">
              <w:rPr>
                <w:noProof/>
                <w:webHidden/>
              </w:rPr>
              <w:fldChar w:fldCharType="separate"/>
            </w:r>
            <w:r w:rsidR="00A50F23">
              <w:rPr>
                <w:noProof/>
                <w:webHidden/>
              </w:rPr>
              <w:t>1</w:t>
            </w:r>
            <w:r w:rsidR="00A50F23">
              <w:rPr>
                <w:noProof/>
                <w:webHidden/>
              </w:rPr>
              <w:fldChar w:fldCharType="end"/>
            </w:r>
          </w:hyperlink>
        </w:p>
        <w:p w:rsidR="00A50F23" w:rsidRDefault="00F7470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47262999" w:history="1">
            <w:r w:rsidR="00A50F23" w:rsidRPr="0005184C">
              <w:rPr>
                <w:rStyle w:val="Hyperlink"/>
                <w:noProof/>
              </w:rPr>
              <w:t>IIS system configuration file</w:t>
            </w:r>
            <w:r w:rsidR="00A50F23">
              <w:rPr>
                <w:noProof/>
                <w:webHidden/>
              </w:rPr>
              <w:tab/>
            </w:r>
            <w:r w:rsidR="00A50F23">
              <w:rPr>
                <w:noProof/>
                <w:webHidden/>
              </w:rPr>
              <w:fldChar w:fldCharType="begin"/>
            </w:r>
            <w:r w:rsidR="00A50F23">
              <w:rPr>
                <w:noProof/>
                <w:webHidden/>
              </w:rPr>
              <w:instrText xml:space="preserve"> PAGEREF _Toc447262999 \h </w:instrText>
            </w:r>
            <w:r w:rsidR="00A50F23">
              <w:rPr>
                <w:noProof/>
                <w:webHidden/>
              </w:rPr>
            </w:r>
            <w:r w:rsidR="00A50F23">
              <w:rPr>
                <w:noProof/>
                <w:webHidden/>
              </w:rPr>
              <w:fldChar w:fldCharType="separate"/>
            </w:r>
            <w:r w:rsidR="00A50F23">
              <w:rPr>
                <w:noProof/>
                <w:webHidden/>
              </w:rPr>
              <w:t>1</w:t>
            </w:r>
            <w:r w:rsidR="00A50F23">
              <w:rPr>
                <w:noProof/>
                <w:webHidden/>
              </w:rPr>
              <w:fldChar w:fldCharType="end"/>
            </w:r>
          </w:hyperlink>
        </w:p>
        <w:p w:rsidR="00A50F23" w:rsidRDefault="00F7470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47263000" w:history="1">
            <w:r w:rsidR="00A50F23" w:rsidRPr="0005184C">
              <w:rPr>
                <w:rStyle w:val="Hyperlink"/>
                <w:noProof/>
              </w:rPr>
              <w:t>Windows Update</w:t>
            </w:r>
            <w:r w:rsidR="00A50F23">
              <w:rPr>
                <w:noProof/>
                <w:webHidden/>
              </w:rPr>
              <w:tab/>
            </w:r>
            <w:r w:rsidR="00A50F23">
              <w:rPr>
                <w:noProof/>
                <w:webHidden/>
              </w:rPr>
              <w:fldChar w:fldCharType="begin"/>
            </w:r>
            <w:r w:rsidR="00A50F23">
              <w:rPr>
                <w:noProof/>
                <w:webHidden/>
              </w:rPr>
              <w:instrText xml:space="preserve"> PAGEREF _Toc447263000 \h </w:instrText>
            </w:r>
            <w:r w:rsidR="00A50F23">
              <w:rPr>
                <w:noProof/>
                <w:webHidden/>
              </w:rPr>
            </w:r>
            <w:r w:rsidR="00A50F23">
              <w:rPr>
                <w:noProof/>
                <w:webHidden/>
              </w:rPr>
              <w:fldChar w:fldCharType="separate"/>
            </w:r>
            <w:r w:rsidR="00A50F23">
              <w:rPr>
                <w:noProof/>
                <w:webHidden/>
              </w:rPr>
              <w:t>1</w:t>
            </w:r>
            <w:r w:rsidR="00A50F23">
              <w:rPr>
                <w:noProof/>
                <w:webHidden/>
              </w:rPr>
              <w:fldChar w:fldCharType="end"/>
            </w:r>
          </w:hyperlink>
        </w:p>
        <w:p w:rsidR="00A50F23" w:rsidRDefault="00A50F2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47263001" w:history="1">
            <w:r w:rsidRPr="0005184C">
              <w:rPr>
                <w:rStyle w:val="Hyperlink"/>
                <w:noProof/>
              </w:rPr>
              <w:t>Graphic Magic 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_Toc447263001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0F23" w:rsidRDefault="00A50F2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47263002" w:history="1">
            <w:r w:rsidRPr="0005184C">
              <w:rPr>
                <w:rStyle w:val="Hyperlink"/>
                <w:noProof/>
              </w:rPr>
              <w:t>URL-Rewrite 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_Toc447263002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0F23" w:rsidRDefault="00F7470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47263003" w:history="1">
            <w:r w:rsidR="00A50F23" w:rsidRPr="0005184C">
              <w:rPr>
                <w:rStyle w:val="Hyperlink"/>
                <w:noProof/>
              </w:rPr>
              <w:t>Node.js Installation</w:t>
            </w:r>
            <w:r w:rsidR="00A50F23">
              <w:rPr>
                <w:noProof/>
                <w:webHidden/>
              </w:rPr>
              <w:tab/>
            </w:r>
            <w:r w:rsidR="00A50F23">
              <w:rPr>
                <w:noProof/>
                <w:webHidden/>
              </w:rPr>
              <w:fldChar w:fldCharType="begin"/>
            </w:r>
            <w:r w:rsidR="00A50F23">
              <w:rPr>
                <w:noProof/>
                <w:webHidden/>
              </w:rPr>
              <w:instrText xml:space="preserve"> PAGEREF _Toc447263003 \h </w:instrText>
            </w:r>
            <w:r w:rsidR="00A50F23">
              <w:rPr>
                <w:noProof/>
                <w:webHidden/>
              </w:rPr>
            </w:r>
            <w:r w:rsidR="00A50F23">
              <w:rPr>
                <w:noProof/>
                <w:webHidden/>
              </w:rPr>
              <w:fldChar w:fldCharType="separate"/>
            </w:r>
            <w:r w:rsidR="00A50F23">
              <w:rPr>
                <w:noProof/>
                <w:webHidden/>
              </w:rPr>
              <w:t>1</w:t>
            </w:r>
            <w:r w:rsidR="00A50F23">
              <w:rPr>
                <w:noProof/>
                <w:webHidden/>
              </w:rPr>
              <w:fldChar w:fldCharType="end"/>
            </w:r>
          </w:hyperlink>
        </w:p>
        <w:p w:rsidR="00A50F23" w:rsidRDefault="00F7470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47263004" w:history="1">
            <w:r w:rsidR="00A50F23" w:rsidRPr="0005184C">
              <w:rPr>
                <w:rStyle w:val="Hyperlink"/>
                <w:noProof/>
              </w:rPr>
              <w:t>IISnode Installation</w:t>
            </w:r>
            <w:r w:rsidR="00A50F23">
              <w:rPr>
                <w:noProof/>
                <w:webHidden/>
              </w:rPr>
              <w:tab/>
            </w:r>
            <w:r w:rsidR="00A50F23">
              <w:rPr>
                <w:noProof/>
                <w:webHidden/>
              </w:rPr>
              <w:fldChar w:fldCharType="begin"/>
            </w:r>
            <w:r w:rsidR="00A50F23">
              <w:rPr>
                <w:noProof/>
                <w:webHidden/>
              </w:rPr>
              <w:instrText xml:space="preserve"> PAGEREF _Toc447263004 \h </w:instrText>
            </w:r>
            <w:r w:rsidR="00A50F23">
              <w:rPr>
                <w:noProof/>
                <w:webHidden/>
              </w:rPr>
            </w:r>
            <w:r w:rsidR="00A50F23">
              <w:rPr>
                <w:noProof/>
                <w:webHidden/>
              </w:rPr>
              <w:fldChar w:fldCharType="separate"/>
            </w:r>
            <w:r w:rsidR="00A50F23">
              <w:rPr>
                <w:noProof/>
                <w:webHidden/>
              </w:rPr>
              <w:t>1</w:t>
            </w:r>
            <w:r w:rsidR="00A50F23">
              <w:rPr>
                <w:noProof/>
                <w:webHidden/>
              </w:rPr>
              <w:fldChar w:fldCharType="end"/>
            </w:r>
          </w:hyperlink>
        </w:p>
        <w:p w:rsidR="00A50F23" w:rsidRDefault="00F7470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47263005" w:history="1">
            <w:r w:rsidR="00A50F23" w:rsidRPr="0005184C">
              <w:rPr>
                <w:rStyle w:val="Hyperlink"/>
                <w:noProof/>
              </w:rPr>
              <w:t>MySQL Installation</w:t>
            </w:r>
            <w:r w:rsidR="00A50F23">
              <w:rPr>
                <w:noProof/>
                <w:webHidden/>
              </w:rPr>
              <w:tab/>
            </w:r>
            <w:r w:rsidR="00A50F23">
              <w:rPr>
                <w:noProof/>
                <w:webHidden/>
              </w:rPr>
              <w:fldChar w:fldCharType="begin"/>
            </w:r>
            <w:r w:rsidR="00A50F23">
              <w:rPr>
                <w:noProof/>
                <w:webHidden/>
              </w:rPr>
              <w:instrText xml:space="preserve"> PAGEREF _Toc447263005 \h </w:instrText>
            </w:r>
            <w:r w:rsidR="00A50F23">
              <w:rPr>
                <w:noProof/>
                <w:webHidden/>
              </w:rPr>
            </w:r>
            <w:r w:rsidR="00A50F23">
              <w:rPr>
                <w:noProof/>
                <w:webHidden/>
              </w:rPr>
              <w:fldChar w:fldCharType="separate"/>
            </w:r>
            <w:r w:rsidR="00A50F23">
              <w:rPr>
                <w:noProof/>
                <w:webHidden/>
              </w:rPr>
              <w:t>1</w:t>
            </w:r>
            <w:r w:rsidR="00A50F23">
              <w:rPr>
                <w:noProof/>
                <w:webHidden/>
              </w:rPr>
              <w:fldChar w:fldCharType="end"/>
            </w:r>
          </w:hyperlink>
        </w:p>
        <w:p w:rsidR="00A50F23" w:rsidRDefault="00F7470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47263006" w:history="1">
            <w:r w:rsidR="00A50F23" w:rsidRPr="0005184C">
              <w:rPr>
                <w:rStyle w:val="Hyperlink"/>
                <w:noProof/>
              </w:rPr>
              <w:t>MySQL Database and User Setup</w:t>
            </w:r>
            <w:r w:rsidR="00A50F23">
              <w:rPr>
                <w:noProof/>
                <w:webHidden/>
              </w:rPr>
              <w:tab/>
            </w:r>
            <w:r w:rsidR="00A50F23">
              <w:rPr>
                <w:noProof/>
                <w:webHidden/>
              </w:rPr>
              <w:fldChar w:fldCharType="begin"/>
            </w:r>
            <w:r w:rsidR="00A50F23">
              <w:rPr>
                <w:noProof/>
                <w:webHidden/>
              </w:rPr>
              <w:instrText xml:space="preserve"> PAGEREF _Toc447263006 \h </w:instrText>
            </w:r>
            <w:r w:rsidR="00A50F23">
              <w:rPr>
                <w:noProof/>
                <w:webHidden/>
              </w:rPr>
            </w:r>
            <w:r w:rsidR="00A50F23">
              <w:rPr>
                <w:noProof/>
                <w:webHidden/>
              </w:rPr>
              <w:fldChar w:fldCharType="separate"/>
            </w:r>
            <w:r w:rsidR="00A50F23">
              <w:rPr>
                <w:noProof/>
                <w:webHidden/>
              </w:rPr>
              <w:t>1</w:t>
            </w:r>
            <w:r w:rsidR="00A50F23">
              <w:rPr>
                <w:noProof/>
                <w:webHidden/>
              </w:rPr>
              <w:fldChar w:fldCharType="end"/>
            </w:r>
          </w:hyperlink>
        </w:p>
        <w:p w:rsidR="00A50F23" w:rsidRDefault="00F7470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47263007" w:history="1">
            <w:r w:rsidR="00A50F23" w:rsidRPr="0005184C">
              <w:rPr>
                <w:rStyle w:val="Hyperlink"/>
                <w:noProof/>
              </w:rPr>
              <w:t>SMG Installation</w:t>
            </w:r>
            <w:r w:rsidR="00A50F23">
              <w:rPr>
                <w:noProof/>
                <w:webHidden/>
              </w:rPr>
              <w:tab/>
            </w:r>
            <w:r w:rsidR="00A50F23">
              <w:rPr>
                <w:noProof/>
                <w:webHidden/>
              </w:rPr>
              <w:fldChar w:fldCharType="begin"/>
            </w:r>
            <w:r w:rsidR="00A50F23">
              <w:rPr>
                <w:noProof/>
                <w:webHidden/>
              </w:rPr>
              <w:instrText xml:space="preserve"> PAGEREF _Toc447263007 \h </w:instrText>
            </w:r>
            <w:r w:rsidR="00A50F23">
              <w:rPr>
                <w:noProof/>
                <w:webHidden/>
              </w:rPr>
            </w:r>
            <w:r w:rsidR="00A50F23">
              <w:rPr>
                <w:noProof/>
                <w:webHidden/>
              </w:rPr>
              <w:fldChar w:fldCharType="separate"/>
            </w:r>
            <w:r w:rsidR="00A50F23">
              <w:rPr>
                <w:noProof/>
                <w:webHidden/>
              </w:rPr>
              <w:t>1</w:t>
            </w:r>
            <w:r w:rsidR="00A50F23">
              <w:rPr>
                <w:noProof/>
                <w:webHidden/>
              </w:rPr>
              <w:fldChar w:fldCharType="end"/>
            </w:r>
          </w:hyperlink>
        </w:p>
        <w:p w:rsidR="00A50F23" w:rsidRDefault="00F7470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47263008" w:history="1">
            <w:r w:rsidR="00A50F23" w:rsidRPr="0005184C">
              <w:rPr>
                <w:rStyle w:val="Hyperlink"/>
                <w:noProof/>
              </w:rPr>
              <w:t>SMG IIS Setup</w:t>
            </w:r>
            <w:r w:rsidR="00A50F23">
              <w:rPr>
                <w:noProof/>
                <w:webHidden/>
              </w:rPr>
              <w:tab/>
            </w:r>
            <w:r w:rsidR="00A50F23">
              <w:rPr>
                <w:noProof/>
                <w:webHidden/>
              </w:rPr>
              <w:fldChar w:fldCharType="begin"/>
            </w:r>
            <w:r w:rsidR="00A50F23">
              <w:rPr>
                <w:noProof/>
                <w:webHidden/>
              </w:rPr>
              <w:instrText xml:space="preserve"> PAGEREF _Toc447263008 \h </w:instrText>
            </w:r>
            <w:r w:rsidR="00A50F23">
              <w:rPr>
                <w:noProof/>
                <w:webHidden/>
              </w:rPr>
            </w:r>
            <w:r w:rsidR="00A50F23">
              <w:rPr>
                <w:noProof/>
                <w:webHidden/>
              </w:rPr>
              <w:fldChar w:fldCharType="separate"/>
            </w:r>
            <w:r w:rsidR="00A50F23">
              <w:rPr>
                <w:noProof/>
                <w:webHidden/>
              </w:rPr>
              <w:t>1</w:t>
            </w:r>
            <w:r w:rsidR="00A50F23">
              <w:rPr>
                <w:noProof/>
                <w:webHidden/>
              </w:rPr>
              <w:fldChar w:fldCharType="end"/>
            </w:r>
          </w:hyperlink>
        </w:p>
        <w:p w:rsidR="00A50F23" w:rsidRDefault="00F7470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47263009" w:history="1">
            <w:r w:rsidR="00A50F23" w:rsidRPr="0005184C">
              <w:rPr>
                <w:rStyle w:val="Hyperlink"/>
                <w:noProof/>
              </w:rPr>
              <w:t>Web.config setup</w:t>
            </w:r>
            <w:r w:rsidR="00A50F23">
              <w:rPr>
                <w:noProof/>
                <w:webHidden/>
              </w:rPr>
              <w:tab/>
            </w:r>
            <w:r w:rsidR="00A50F23">
              <w:rPr>
                <w:noProof/>
                <w:webHidden/>
              </w:rPr>
              <w:fldChar w:fldCharType="begin"/>
            </w:r>
            <w:r w:rsidR="00A50F23">
              <w:rPr>
                <w:noProof/>
                <w:webHidden/>
              </w:rPr>
              <w:instrText xml:space="preserve"> PAGEREF _Toc447263009 \h </w:instrText>
            </w:r>
            <w:r w:rsidR="00A50F23">
              <w:rPr>
                <w:noProof/>
                <w:webHidden/>
              </w:rPr>
            </w:r>
            <w:r w:rsidR="00A50F23">
              <w:rPr>
                <w:noProof/>
                <w:webHidden/>
              </w:rPr>
              <w:fldChar w:fldCharType="separate"/>
            </w:r>
            <w:r w:rsidR="00A50F23">
              <w:rPr>
                <w:noProof/>
                <w:webHidden/>
              </w:rPr>
              <w:t>1</w:t>
            </w:r>
            <w:r w:rsidR="00A50F23">
              <w:rPr>
                <w:noProof/>
                <w:webHidden/>
              </w:rPr>
              <w:fldChar w:fldCharType="end"/>
            </w:r>
          </w:hyperlink>
        </w:p>
        <w:p w:rsidR="00A50F23" w:rsidRDefault="00F7470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47263010" w:history="1">
            <w:r w:rsidR="00A50F23" w:rsidRPr="0005184C">
              <w:rPr>
                <w:rStyle w:val="Hyperlink"/>
                <w:noProof/>
              </w:rPr>
              <w:t>env_sample.bat Setup</w:t>
            </w:r>
            <w:r w:rsidR="00A50F23">
              <w:rPr>
                <w:noProof/>
                <w:webHidden/>
              </w:rPr>
              <w:tab/>
            </w:r>
            <w:r w:rsidR="00A50F23">
              <w:rPr>
                <w:noProof/>
                <w:webHidden/>
              </w:rPr>
              <w:fldChar w:fldCharType="begin"/>
            </w:r>
            <w:r w:rsidR="00A50F23">
              <w:rPr>
                <w:noProof/>
                <w:webHidden/>
              </w:rPr>
              <w:instrText xml:space="preserve"> PAGEREF _Toc447263010 \h </w:instrText>
            </w:r>
            <w:r w:rsidR="00A50F23">
              <w:rPr>
                <w:noProof/>
                <w:webHidden/>
              </w:rPr>
            </w:r>
            <w:r w:rsidR="00A50F23">
              <w:rPr>
                <w:noProof/>
                <w:webHidden/>
              </w:rPr>
              <w:fldChar w:fldCharType="separate"/>
            </w:r>
            <w:r w:rsidR="00A50F23">
              <w:rPr>
                <w:noProof/>
                <w:webHidden/>
              </w:rPr>
              <w:t>1</w:t>
            </w:r>
            <w:r w:rsidR="00A50F23">
              <w:rPr>
                <w:noProof/>
                <w:webHidden/>
              </w:rPr>
              <w:fldChar w:fldCharType="end"/>
            </w:r>
          </w:hyperlink>
        </w:p>
        <w:p w:rsidR="00A50F23" w:rsidRDefault="00F7470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47263011" w:history="1">
            <w:r w:rsidR="00A50F23" w:rsidRPr="0005184C">
              <w:rPr>
                <w:rStyle w:val="Hyperlink"/>
                <w:noProof/>
              </w:rPr>
              <w:t>SMG Database Setup</w:t>
            </w:r>
            <w:r w:rsidR="00A50F23">
              <w:rPr>
                <w:noProof/>
                <w:webHidden/>
              </w:rPr>
              <w:tab/>
            </w:r>
            <w:r w:rsidR="00A50F23">
              <w:rPr>
                <w:noProof/>
                <w:webHidden/>
              </w:rPr>
              <w:fldChar w:fldCharType="begin"/>
            </w:r>
            <w:r w:rsidR="00A50F23">
              <w:rPr>
                <w:noProof/>
                <w:webHidden/>
              </w:rPr>
              <w:instrText xml:space="preserve"> PAGEREF _Toc447263011 \h </w:instrText>
            </w:r>
            <w:r w:rsidR="00A50F23">
              <w:rPr>
                <w:noProof/>
                <w:webHidden/>
              </w:rPr>
            </w:r>
            <w:r w:rsidR="00A50F23">
              <w:rPr>
                <w:noProof/>
                <w:webHidden/>
              </w:rPr>
              <w:fldChar w:fldCharType="separate"/>
            </w:r>
            <w:r w:rsidR="00A50F23">
              <w:rPr>
                <w:noProof/>
                <w:webHidden/>
              </w:rPr>
              <w:t>1</w:t>
            </w:r>
            <w:r w:rsidR="00A50F23">
              <w:rPr>
                <w:noProof/>
                <w:webHidden/>
              </w:rPr>
              <w:fldChar w:fldCharType="end"/>
            </w:r>
          </w:hyperlink>
        </w:p>
        <w:p w:rsidR="00A50F23" w:rsidRDefault="00F7470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47263012" w:history="1">
            <w:r w:rsidR="00A50F23" w:rsidRPr="0005184C">
              <w:rPr>
                <w:rStyle w:val="Hyperlink"/>
                <w:noProof/>
              </w:rPr>
              <w:t>SMG Login</w:t>
            </w:r>
            <w:r w:rsidR="00A50F23">
              <w:rPr>
                <w:noProof/>
                <w:webHidden/>
              </w:rPr>
              <w:tab/>
            </w:r>
            <w:r w:rsidR="00A50F23">
              <w:rPr>
                <w:noProof/>
                <w:webHidden/>
              </w:rPr>
              <w:fldChar w:fldCharType="begin"/>
            </w:r>
            <w:r w:rsidR="00A50F23">
              <w:rPr>
                <w:noProof/>
                <w:webHidden/>
              </w:rPr>
              <w:instrText xml:space="preserve"> PAGEREF _Toc447263012 \h </w:instrText>
            </w:r>
            <w:r w:rsidR="00A50F23">
              <w:rPr>
                <w:noProof/>
                <w:webHidden/>
              </w:rPr>
            </w:r>
            <w:r w:rsidR="00A50F23">
              <w:rPr>
                <w:noProof/>
                <w:webHidden/>
              </w:rPr>
              <w:fldChar w:fldCharType="separate"/>
            </w:r>
            <w:r w:rsidR="00A50F23">
              <w:rPr>
                <w:noProof/>
                <w:webHidden/>
              </w:rPr>
              <w:t>1</w:t>
            </w:r>
            <w:r w:rsidR="00A50F23">
              <w:rPr>
                <w:noProof/>
                <w:webHidden/>
              </w:rPr>
              <w:fldChar w:fldCharType="end"/>
            </w:r>
          </w:hyperlink>
        </w:p>
        <w:p w:rsidR="00A50F23" w:rsidRDefault="00F7470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47263013" w:history="1">
            <w:r w:rsidR="00A50F23" w:rsidRPr="0005184C">
              <w:rPr>
                <w:rStyle w:val="Hyperlink"/>
                <w:noProof/>
              </w:rPr>
              <w:t>Manage Authorization and Users</w:t>
            </w:r>
            <w:r w:rsidR="00A50F23">
              <w:rPr>
                <w:noProof/>
                <w:webHidden/>
              </w:rPr>
              <w:tab/>
            </w:r>
            <w:r w:rsidR="00A50F23">
              <w:rPr>
                <w:noProof/>
                <w:webHidden/>
              </w:rPr>
              <w:fldChar w:fldCharType="begin"/>
            </w:r>
            <w:r w:rsidR="00A50F23">
              <w:rPr>
                <w:noProof/>
                <w:webHidden/>
              </w:rPr>
              <w:instrText xml:space="preserve"> PAGEREF _Toc447263013 \h </w:instrText>
            </w:r>
            <w:r w:rsidR="00A50F23">
              <w:rPr>
                <w:noProof/>
                <w:webHidden/>
              </w:rPr>
            </w:r>
            <w:r w:rsidR="00A50F23">
              <w:rPr>
                <w:noProof/>
                <w:webHidden/>
              </w:rPr>
              <w:fldChar w:fldCharType="separate"/>
            </w:r>
            <w:r w:rsidR="00A50F23">
              <w:rPr>
                <w:noProof/>
                <w:webHidden/>
              </w:rPr>
              <w:t>1</w:t>
            </w:r>
            <w:r w:rsidR="00A50F23">
              <w:rPr>
                <w:noProof/>
                <w:webHidden/>
              </w:rPr>
              <w:fldChar w:fldCharType="end"/>
            </w:r>
          </w:hyperlink>
        </w:p>
        <w:p w:rsidR="00A50F23" w:rsidRDefault="00F7470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47263014" w:history="1">
            <w:r w:rsidR="00A50F23" w:rsidRPr="0005184C">
              <w:rPr>
                <w:rStyle w:val="Hyperlink"/>
                <w:noProof/>
              </w:rPr>
              <w:t>Assign a Windows User or Group to a Role</w:t>
            </w:r>
            <w:r w:rsidR="00A50F23">
              <w:rPr>
                <w:noProof/>
                <w:webHidden/>
              </w:rPr>
              <w:tab/>
            </w:r>
            <w:r w:rsidR="00A50F23">
              <w:rPr>
                <w:noProof/>
                <w:webHidden/>
              </w:rPr>
              <w:fldChar w:fldCharType="begin"/>
            </w:r>
            <w:r w:rsidR="00A50F23">
              <w:rPr>
                <w:noProof/>
                <w:webHidden/>
              </w:rPr>
              <w:instrText xml:space="preserve"> PAGEREF _Toc447263014 \h </w:instrText>
            </w:r>
            <w:r w:rsidR="00A50F23">
              <w:rPr>
                <w:noProof/>
                <w:webHidden/>
              </w:rPr>
            </w:r>
            <w:r w:rsidR="00A50F23">
              <w:rPr>
                <w:noProof/>
                <w:webHidden/>
              </w:rPr>
              <w:fldChar w:fldCharType="separate"/>
            </w:r>
            <w:r w:rsidR="00A50F23">
              <w:rPr>
                <w:noProof/>
                <w:webHidden/>
              </w:rPr>
              <w:t>1</w:t>
            </w:r>
            <w:r w:rsidR="00A50F23">
              <w:rPr>
                <w:noProof/>
                <w:webHidden/>
              </w:rPr>
              <w:fldChar w:fldCharType="end"/>
            </w:r>
          </w:hyperlink>
        </w:p>
        <w:p w:rsidR="00A50F23" w:rsidRDefault="00F7470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47263015" w:history="1">
            <w:r w:rsidR="00A50F23" w:rsidRPr="0005184C">
              <w:rPr>
                <w:rStyle w:val="Hyperlink"/>
                <w:noProof/>
              </w:rPr>
              <w:t>Mapping between $ legend and SMG cost characteristics values</w:t>
            </w:r>
            <w:r w:rsidR="00A50F23">
              <w:rPr>
                <w:noProof/>
                <w:webHidden/>
              </w:rPr>
              <w:tab/>
            </w:r>
            <w:r w:rsidR="00A50F23">
              <w:rPr>
                <w:noProof/>
                <w:webHidden/>
              </w:rPr>
              <w:fldChar w:fldCharType="begin"/>
            </w:r>
            <w:r w:rsidR="00A50F23">
              <w:rPr>
                <w:noProof/>
                <w:webHidden/>
              </w:rPr>
              <w:instrText xml:space="preserve"> PAGEREF _Toc447263015 \h </w:instrText>
            </w:r>
            <w:r w:rsidR="00A50F23">
              <w:rPr>
                <w:noProof/>
                <w:webHidden/>
              </w:rPr>
            </w:r>
            <w:r w:rsidR="00A50F23">
              <w:rPr>
                <w:noProof/>
                <w:webHidden/>
              </w:rPr>
              <w:fldChar w:fldCharType="separate"/>
            </w:r>
            <w:r w:rsidR="00A50F23">
              <w:rPr>
                <w:noProof/>
                <w:webHidden/>
              </w:rPr>
              <w:t>1</w:t>
            </w:r>
            <w:r w:rsidR="00A50F23">
              <w:rPr>
                <w:noProof/>
                <w:webHidden/>
              </w:rPr>
              <w:fldChar w:fldCharType="end"/>
            </w:r>
          </w:hyperlink>
        </w:p>
        <w:p w:rsidR="00A50F23" w:rsidRDefault="00F7470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47263016" w:history="1">
            <w:r w:rsidR="00A50F23" w:rsidRPr="0005184C">
              <w:rPr>
                <w:rStyle w:val="Hyperlink"/>
                <w:noProof/>
              </w:rPr>
              <w:t>Mapping between time legend and SMG cost characteristics values</w:t>
            </w:r>
            <w:r w:rsidR="00A50F23">
              <w:rPr>
                <w:noProof/>
                <w:webHidden/>
              </w:rPr>
              <w:tab/>
            </w:r>
            <w:r w:rsidR="00A50F23">
              <w:rPr>
                <w:noProof/>
                <w:webHidden/>
              </w:rPr>
              <w:fldChar w:fldCharType="begin"/>
            </w:r>
            <w:r w:rsidR="00A50F23">
              <w:rPr>
                <w:noProof/>
                <w:webHidden/>
              </w:rPr>
              <w:instrText xml:space="preserve"> PAGEREF _Toc447263016 \h </w:instrText>
            </w:r>
            <w:r w:rsidR="00A50F23">
              <w:rPr>
                <w:noProof/>
                <w:webHidden/>
              </w:rPr>
            </w:r>
            <w:r w:rsidR="00A50F23">
              <w:rPr>
                <w:noProof/>
                <w:webHidden/>
              </w:rPr>
              <w:fldChar w:fldCharType="separate"/>
            </w:r>
            <w:r w:rsidR="00A50F23">
              <w:rPr>
                <w:noProof/>
                <w:webHidden/>
              </w:rPr>
              <w:t>1</w:t>
            </w:r>
            <w:r w:rsidR="00A50F23">
              <w:rPr>
                <w:noProof/>
                <w:webHidden/>
              </w:rPr>
              <w:fldChar w:fldCharType="end"/>
            </w:r>
          </w:hyperlink>
        </w:p>
        <w:p w:rsidR="0091574D" w:rsidRDefault="0091574D">
          <w:r>
            <w:rPr>
              <w:b/>
              <w:bCs/>
              <w:noProof/>
            </w:rPr>
            <w:fldChar w:fldCharType="end"/>
          </w:r>
        </w:p>
      </w:sdtContent>
    </w:sdt>
    <w:p w:rsidR="0091574D" w:rsidRDefault="0091574D">
      <w:r>
        <w:br w:type="page"/>
      </w:r>
    </w:p>
    <w:p w:rsidR="00D03E33" w:rsidRDefault="00D03E33" w:rsidP="005F53C7">
      <w:pPr>
        <w:pStyle w:val="Heading1"/>
      </w:pPr>
      <w:bookmarkStart w:id="5" w:name="_Toc447262993"/>
      <w:r w:rsidRPr="005F53C7">
        <w:lastRenderedPageBreak/>
        <w:t>Personnel Needed</w:t>
      </w:r>
      <w:bookmarkEnd w:id="5"/>
    </w:p>
    <w:p w:rsidR="0015256E" w:rsidRPr="005F53C7" w:rsidRDefault="00542969" w:rsidP="0015256E">
      <w:pPr>
        <w:pStyle w:val="ListParagraph"/>
        <w:numPr>
          <w:ilvl w:val="0"/>
          <w:numId w:val="15"/>
        </w:numPr>
      </w:pPr>
      <w:ins w:id="6" w:author="Meeks, Michael J. (JSC-SF5)[WYLE LABORATORIES, INC.]" w:date="2016-03-29T13:20:00Z">
        <w:r>
          <w:t xml:space="preserve">Microsoft Windows </w:t>
        </w:r>
      </w:ins>
      <w:r w:rsidR="005F53C7">
        <w:t>System</w:t>
      </w:r>
      <w:r w:rsidR="009B598A">
        <w:t>s</w:t>
      </w:r>
      <w:r w:rsidR="005F53C7">
        <w:t xml:space="preserve"> Administrator</w:t>
      </w:r>
      <w:r w:rsidR="00C3129F">
        <w:t xml:space="preserve"> or Server Administrator</w:t>
      </w:r>
    </w:p>
    <w:p w:rsidR="009A3D67" w:rsidRPr="005F53C7" w:rsidRDefault="00F64B42" w:rsidP="005F53C7">
      <w:pPr>
        <w:pStyle w:val="Heading1"/>
      </w:pPr>
      <w:bookmarkStart w:id="7" w:name="_Toc447262994"/>
      <w:r>
        <w:t xml:space="preserve">Minimum </w:t>
      </w:r>
      <w:r w:rsidR="0091574D" w:rsidRPr="005F53C7">
        <w:t>System Requirements</w:t>
      </w:r>
      <w:bookmarkEnd w:id="7"/>
    </w:p>
    <w:p w:rsidR="0091574D" w:rsidRDefault="00542969" w:rsidP="0091574D">
      <w:pPr>
        <w:pStyle w:val="ListParagraph"/>
        <w:numPr>
          <w:ilvl w:val="0"/>
          <w:numId w:val="13"/>
        </w:numPr>
      </w:pPr>
      <w:ins w:id="8" w:author="Meeks, Michael J. (JSC-SF5)[WYLE LABORATORIES, INC.]" w:date="2016-03-29T13:21:00Z">
        <w:r>
          <w:t xml:space="preserve">Windows </w:t>
        </w:r>
      </w:ins>
      <w:r w:rsidR="0091574D">
        <w:t>Server 2012 R2 64bit</w:t>
      </w:r>
    </w:p>
    <w:p w:rsidR="0091574D" w:rsidRDefault="0091574D" w:rsidP="0091574D">
      <w:pPr>
        <w:pStyle w:val="ListParagraph"/>
        <w:numPr>
          <w:ilvl w:val="0"/>
          <w:numId w:val="13"/>
        </w:numPr>
      </w:pPr>
      <w:r>
        <w:t>4 GB of system memory</w:t>
      </w:r>
    </w:p>
    <w:p w:rsidR="0091574D" w:rsidRDefault="00FA661E" w:rsidP="0091574D">
      <w:pPr>
        <w:pStyle w:val="ListParagraph"/>
        <w:numPr>
          <w:ilvl w:val="0"/>
          <w:numId w:val="12"/>
        </w:numPr>
      </w:pPr>
      <w:r>
        <w:t>Dual core</w:t>
      </w:r>
      <w:r w:rsidR="000143E6">
        <w:t xml:space="preserve"> or Two</w:t>
      </w:r>
      <w:r>
        <w:t xml:space="preserve"> processor</w:t>
      </w:r>
      <w:r w:rsidR="000143E6">
        <w:t>s</w:t>
      </w:r>
    </w:p>
    <w:p w:rsidR="00FA661E" w:rsidRDefault="00FA661E" w:rsidP="0091574D">
      <w:pPr>
        <w:pStyle w:val="ListParagraph"/>
        <w:numPr>
          <w:ilvl w:val="0"/>
          <w:numId w:val="12"/>
        </w:numPr>
      </w:pPr>
      <w:r>
        <w:t>Internet access</w:t>
      </w:r>
    </w:p>
    <w:p w:rsidR="005B667B" w:rsidRDefault="005B667B" w:rsidP="0091574D">
      <w:pPr>
        <w:pStyle w:val="ListParagraph"/>
        <w:numPr>
          <w:ilvl w:val="0"/>
          <w:numId w:val="12"/>
        </w:numPr>
      </w:pPr>
      <w:r>
        <w:t xml:space="preserve">50 GB Hard Drive </w:t>
      </w:r>
      <w:r w:rsidR="00E3015C">
        <w:t xml:space="preserve">(C:\) </w:t>
      </w:r>
      <w:r>
        <w:t>for OS</w:t>
      </w:r>
    </w:p>
    <w:p w:rsidR="005B667B" w:rsidRDefault="005B667B" w:rsidP="0091574D">
      <w:pPr>
        <w:pStyle w:val="ListParagraph"/>
        <w:numPr>
          <w:ilvl w:val="0"/>
          <w:numId w:val="12"/>
        </w:numPr>
      </w:pPr>
      <w:r>
        <w:t xml:space="preserve">40 GB Hard Drive </w:t>
      </w:r>
      <w:r w:rsidR="00E3015C">
        <w:t xml:space="preserve">(W:\) </w:t>
      </w:r>
      <w:r>
        <w:t xml:space="preserve">for </w:t>
      </w:r>
      <w:r w:rsidR="00D2564D">
        <w:t>SMG web</w:t>
      </w:r>
      <w:r>
        <w:t xml:space="preserve">site and SQL database </w:t>
      </w:r>
    </w:p>
    <w:p w:rsidR="009475BD" w:rsidRPr="009475BD" w:rsidRDefault="00582AFC" w:rsidP="009475BD">
      <w:pPr>
        <w:pStyle w:val="Heading1"/>
      </w:pPr>
      <w:bookmarkStart w:id="9" w:name="_Toc447262995"/>
      <w:r>
        <w:t>Application Technologies</w:t>
      </w:r>
      <w:bookmarkEnd w:id="9"/>
    </w:p>
    <w:p w:rsidR="009475BD" w:rsidRDefault="009475BD" w:rsidP="005F53C7">
      <w:pPr>
        <w:pStyle w:val="ListParagraph"/>
        <w:numPr>
          <w:ilvl w:val="0"/>
          <w:numId w:val="16"/>
        </w:numPr>
      </w:pPr>
      <w:r>
        <w:t>Windows Server 2012 R2</w:t>
      </w:r>
    </w:p>
    <w:p w:rsidR="00D03E33" w:rsidRDefault="005F53C7" w:rsidP="005F53C7">
      <w:pPr>
        <w:pStyle w:val="ListParagraph"/>
        <w:numPr>
          <w:ilvl w:val="0"/>
          <w:numId w:val="16"/>
        </w:numPr>
      </w:pPr>
      <w:proofErr w:type="spellStart"/>
      <w:r>
        <w:t>GraphicMagic</w:t>
      </w:r>
      <w:proofErr w:type="spellEnd"/>
      <w:ins w:id="10" w:author="Meeks, Michael J. (JSC-SF5)[WYLE LABORATORIES, INC.]" w:date="2016-03-29T13:23:00Z">
        <w:r w:rsidR="00542969">
          <w:t xml:space="preserve"> – Version 1.3.21-Q16-win64</w:t>
        </w:r>
      </w:ins>
    </w:p>
    <w:p w:rsidR="005F53C7" w:rsidRDefault="005F53C7" w:rsidP="005F53C7">
      <w:pPr>
        <w:pStyle w:val="ListParagraph"/>
        <w:numPr>
          <w:ilvl w:val="0"/>
          <w:numId w:val="16"/>
        </w:numPr>
      </w:pPr>
      <w:proofErr w:type="spellStart"/>
      <w:r>
        <w:t>IISnode</w:t>
      </w:r>
      <w:proofErr w:type="spellEnd"/>
      <w:ins w:id="11" w:author="Meeks, Michael J. (JSC-SF5)[WYLE LABORATORIES, INC.]" w:date="2016-03-29T13:23:00Z">
        <w:r w:rsidR="00542969">
          <w:t xml:space="preserve"> – Version 0.2.18</w:t>
        </w:r>
      </w:ins>
      <w:ins w:id="12" w:author="Meeks, Michael J. (JSC-SF5)[WYLE LABORATORIES, INC.]" w:date="2016-03-29T13:24:00Z">
        <w:r w:rsidR="00542969">
          <w:t>x64</w:t>
        </w:r>
      </w:ins>
    </w:p>
    <w:p w:rsidR="005F53C7" w:rsidRDefault="005F53C7" w:rsidP="005F53C7">
      <w:pPr>
        <w:pStyle w:val="ListParagraph"/>
        <w:numPr>
          <w:ilvl w:val="0"/>
          <w:numId w:val="16"/>
        </w:numPr>
      </w:pPr>
      <w:r>
        <w:t>Node</w:t>
      </w:r>
      <w:r w:rsidR="00582AFC">
        <w:t>.</w:t>
      </w:r>
      <w:r>
        <w:t>js</w:t>
      </w:r>
      <w:ins w:id="13" w:author="Meeks, Michael J. (JSC-SF5)[WYLE LABORATORIES, INC.]" w:date="2016-03-29T13:24:00Z">
        <w:r w:rsidR="00542969">
          <w:t xml:space="preserve"> – Version 0.10.43</w:t>
        </w:r>
      </w:ins>
    </w:p>
    <w:p w:rsidR="005F53C7" w:rsidRDefault="005F53C7" w:rsidP="005F53C7">
      <w:pPr>
        <w:pStyle w:val="ListParagraph"/>
        <w:numPr>
          <w:ilvl w:val="0"/>
          <w:numId w:val="16"/>
        </w:numPr>
      </w:pPr>
      <w:r>
        <w:t>MySQL</w:t>
      </w:r>
      <w:ins w:id="14" w:author="Meeks, Michael J. (JSC-SF5)[WYLE LABORATORIES, INC.]" w:date="2016-03-29T13:24:00Z">
        <w:r w:rsidR="00542969">
          <w:t xml:space="preserve"> – Version 5.7.11.0</w:t>
        </w:r>
      </w:ins>
    </w:p>
    <w:p w:rsidR="005F53C7" w:rsidDel="00175E0D" w:rsidRDefault="005F53C7" w:rsidP="005F53C7">
      <w:pPr>
        <w:pStyle w:val="ListParagraph"/>
        <w:numPr>
          <w:ilvl w:val="0"/>
          <w:numId w:val="16"/>
        </w:numPr>
        <w:rPr>
          <w:del w:id="15" w:author="Meeks, Michael J. (JSC-SF5)[WYLE INTEG. SCI. &amp; ENG.]" w:date="2016-03-30T08:38:00Z"/>
        </w:rPr>
      </w:pPr>
      <w:del w:id="16" w:author="Meeks, Michael J. (JSC-SF5)[WYLE INTEG. SCI. &amp; ENG.]" w:date="2016-03-30T08:38:00Z">
        <w:r w:rsidDel="00175E0D">
          <w:delText>Postman</w:delText>
        </w:r>
      </w:del>
      <w:ins w:id="17" w:author="Meeks, Michael J. (JSC-SF5)[WYLE LABORATORIES, INC.]" w:date="2016-03-29T13:31:00Z">
        <w:del w:id="18" w:author="Meeks, Michael J. (JSC-SF5)[WYLE INTEG. SCI. &amp; ENG.]" w:date="2016-03-30T08:38:00Z">
          <w:r w:rsidR="00A07447" w:rsidDel="00175E0D">
            <w:delText xml:space="preserve"> (This is the only reference to Postman in this document)</w:delText>
          </w:r>
        </w:del>
      </w:ins>
    </w:p>
    <w:p w:rsidR="005F53C7" w:rsidDel="00175E0D" w:rsidRDefault="00582AFC" w:rsidP="005F53C7">
      <w:pPr>
        <w:pStyle w:val="ListParagraph"/>
        <w:numPr>
          <w:ilvl w:val="0"/>
          <w:numId w:val="16"/>
        </w:numPr>
        <w:rPr>
          <w:del w:id="19" w:author="Meeks, Michael J. (JSC-SF5)[WYLE INTEG. SCI. &amp; ENG.]" w:date="2016-03-30T08:38:00Z"/>
        </w:rPr>
      </w:pPr>
      <w:del w:id="20" w:author="Meeks, Michael J. (JSC-SF5)[WYLE INTEG. SCI. &amp; ENG.]" w:date="2016-03-30T08:38:00Z">
        <w:r w:rsidDel="00175E0D">
          <w:delText xml:space="preserve">Google </w:delText>
        </w:r>
        <w:r w:rsidR="005F53C7" w:rsidDel="00175E0D">
          <w:delText>Chrome</w:delText>
        </w:r>
      </w:del>
      <w:ins w:id="21" w:author="Meeks, Michael J. (JSC-SF5)[WYLE LABORATORIES, INC.]" w:date="2016-03-29T13:32:00Z">
        <w:del w:id="22" w:author="Meeks, Michael J. (JSC-SF5)[WYLE INTEG. SCI. &amp; ENG.]" w:date="2016-03-30T08:38:00Z">
          <w:r w:rsidR="00A07447" w:rsidDel="00175E0D">
            <w:delText xml:space="preserve"> (Does it matter what version?)</w:delText>
          </w:r>
        </w:del>
      </w:ins>
    </w:p>
    <w:p w:rsidR="009E3271" w:rsidRDefault="009E3271" w:rsidP="005F53C7">
      <w:pPr>
        <w:pStyle w:val="ListParagraph"/>
        <w:numPr>
          <w:ilvl w:val="0"/>
          <w:numId w:val="16"/>
        </w:numPr>
      </w:pPr>
      <w:r>
        <w:t>URL</w:t>
      </w:r>
      <w:r w:rsidR="008E3257">
        <w:t>-R</w:t>
      </w:r>
      <w:r>
        <w:t>ewrite</w:t>
      </w:r>
      <w:ins w:id="23" w:author="Meeks, Michael J. (JSC-SF5)[WYLE LABORATORIES, INC.]" w:date="2016-03-29T13:32:00Z">
        <w:r w:rsidR="00A07447">
          <w:t xml:space="preserve"> – Version 2.0 x64</w:t>
        </w:r>
      </w:ins>
    </w:p>
    <w:p w:rsidR="00D03E33" w:rsidRPr="005F53C7" w:rsidRDefault="00D03E33" w:rsidP="005F53C7">
      <w:pPr>
        <w:pStyle w:val="Heading1"/>
      </w:pPr>
      <w:bookmarkStart w:id="24" w:name="_Toc447262996"/>
      <w:r w:rsidRPr="005F53C7">
        <w:t>Prerequisites</w:t>
      </w:r>
      <w:bookmarkEnd w:id="24"/>
      <w:r w:rsidRPr="005F53C7">
        <w:t xml:space="preserve"> </w:t>
      </w:r>
    </w:p>
    <w:p w:rsidR="00D03E33" w:rsidRDefault="00D03E33" w:rsidP="00D03E33">
      <w:pPr>
        <w:pStyle w:val="ListParagraph"/>
        <w:numPr>
          <w:ilvl w:val="0"/>
          <w:numId w:val="14"/>
        </w:numPr>
      </w:pPr>
      <w:r>
        <w:t>Server 2012 R2 64bit with updates installed</w:t>
      </w:r>
    </w:p>
    <w:p w:rsidR="007841EE" w:rsidRDefault="007841EE" w:rsidP="00D03E33">
      <w:pPr>
        <w:pStyle w:val="ListParagraph"/>
        <w:numPr>
          <w:ilvl w:val="0"/>
          <w:numId w:val="14"/>
        </w:numPr>
      </w:pPr>
      <w:r>
        <w:t>NOCA Certificate for SMG Website (Obtain after SMG build)</w:t>
      </w:r>
    </w:p>
    <w:p w:rsidR="00D03E33" w:rsidRDefault="008E3257" w:rsidP="00D03E33">
      <w:pPr>
        <w:pStyle w:val="ListParagraph"/>
        <w:numPr>
          <w:ilvl w:val="0"/>
          <w:numId w:val="14"/>
        </w:numPr>
      </w:pPr>
      <w:r>
        <w:t>NASA</w:t>
      </w:r>
      <w:r w:rsidR="00D03E33">
        <w:t xml:space="preserve"> </w:t>
      </w:r>
      <w:r w:rsidR="009475BD">
        <w:t xml:space="preserve">Server 2012 R2 </w:t>
      </w:r>
      <w:r w:rsidR="00D03E33">
        <w:t>Security Benchmark applied</w:t>
      </w:r>
    </w:p>
    <w:p w:rsidR="00D03E33" w:rsidDel="00175E0D" w:rsidRDefault="00045811" w:rsidP="00D03E33">
      <w:pPr>
        <w:pStyle w:val="ListParagraph"/>
        <w:numPr>
          <w:ilvl w:val="0"/>
          <w:numId w:val="14"/>
        </w:numPr>
        <w:rPr>
          <w:del w:id="25" w:author="Meeks, Michael J. (JSC-SF5)[WYLE INTEG. SCI. &amp; ENG.]" w:date="2016-03-30T08:38:00Z"/>
        </w:rPr>
      </w:pPr>
      <w:del w:id="26" w:author="Meeks, Michael J. (JSC-SF5)[WYLE INTEG. SCI. &amp; ENG.]" w:date="2016-03-30T08:38:00Z">
        <w:r w:rsidDel="00175E0D">
          <w:delText xml:space="preserve">Google </w:delText>
        </w:r>
        <w:r w:rsidR="005F53C7" w:rsidDel="00175E0D">
          <w:delText>Chrome installed</w:delText>
        </w:r>
      </w:del>
    </w:p>
    <w:p w:rsidR="00D23EEB" w:rsidRDefault="00D23EEB" w:rsidP="00D03E33">
      <w:pPr>
        <w:pStyle w:val="ListParagraph"/>
        <w:numPr>
          <w:ilvl w:val="0"/>
          <w:numId w:val="14"/>
        </w:numPr>
      </w:pPr>
      <w:r>
        <w:t>Two static IP’s for server and website</w:t>
      </w:r>
    </w:p>
    <w:p w:rsidR="00436164" w:rsidRDefault="00436164" w:rsidP="00D03E33">
      <w:pPr>
        <w:pStyle w:val="ListParagraph"/>
        <w:numPr>
          <w:ilvl w:val="0"/>
          <w:numId w:val="14"/>
        </w:numPr>
      </w:pPr>
      <w:r>
        <w:t xml:space="preserve">DNS for server and </w:t>
      </w:r>
      <w:r w:rsidR="000143E6">
        <w:t xml:space="preserve">DNS for the </w:t>
      </w:r>
      <w:r w:rsidR="00D2564D">
        <w:t>SMG web</w:t>
      </w:r>
      <w:r>
        <w:t>site</w:t>
      </w:r>
    </w:p>
    <w:p w:rsidR="00AD44FF" w:rsidRDefault="00AD44FF" w:rsidP="00D03E33">
      <w:pPr>
        <w:pStyle w:val="ListParagraph"/>
        <w:numPr>
          <w:ilvl w:val="0"/>
          <w:numId w:val="14"/>
        </w:numPr>
        <w:rPr>
          <w:ins w:id="27" w:author="Meeks, Michael J. (JSC-SF5)[WYLE INTEG. SCI. &amp; ENG.]" w:date="2016-03-30T08:45:00Z"/>
        </w:rPr>
      </w:pPr>
      <w:r>
        <w:t>Server joined to the Domain</w:t>
      </w:r>
    </w:p>
    <w:p w:rsidR="003C38CF" w:rsidRDefault="003C38CF" w:rsidP="00D03E33">
      <w:pPr>
        <w:pStyle w:val="ListParagraph"/>
        <w:numPr>
          <w:ilvl w:val="0"/>
          <w:numId w:val="14"/>
        </w:numPr>
      </w:pPr>
      <w:ins w:id="28" w:author="Meeks, Michael J. (JSC-SF5)[WYLE INTEG. SCI. &amp; ENG.]" w:date="2016-03-30T08:45:00Z">
        <w:r>
          <w:t xml:space="preserve">Recommend using </w:t>
        </w:r>
        <w:proofErr w:type="spellStart"/>
        <w:r>
          <w:t>Wordpad</w:t>
        </w:r>
        <w:proofErr w:type="spellEnd"/>
        <w:r>
          <w:t xml:space="preserve"> for editing</w:t>
        </w:r>
      </w:ins>
    </w:p>
    <w:p w:rsidR="0015256E" w:rsidRDefault="00582AFC" w:rsidP="0015256E">
      <w:r>
        <w:br w:type="page"/>
      </w:r>
    </w:p>
    <w:p w:rsidR="0015256E" w:rsidRDefault="0015256E" w:rsidP="0015256E">
      <w:pPr>
        <w:pStyle w:val="Heading1"/>
      </w:pPr>
      <w:bookmarkStart w:id="29" w:name="_Toc447262997"/>
      <w:r>
        <w:lastRenderedPageBreak/>
        <w:t>User Accounts</w:t>
      </w:r>
      <w:bookmarkEnd w:id="29"/>
    </w:p>
    <w:p w:rsidR="006A6F8E" w:rsidRPr="0015256E" w:rsidRDefault="0015256E" w:rsidP="006A6F8E">
      <w:r>
        <w:t>There need</w:t>
      </w:r>
      <w:r w:rsidR="00D47B9B">
        <w:t>s</w:t>
      </w:r>
      <w:r>
        <w:t xml:space="preserve"> to be an account created with rights to run SMG in IIS.  Create a user ``</w:t>
      </w:r>
      <w:proofErr w:type="spellStart"/>
      <w:r>
        <w:t>smg-iis</w:t>
      </w:r>
      <w:proofErr w:type="spellEnd"/>
      <w:r>
        <w:t xml:space="preserve">`` </w:t>
      </w:r>
      <w:r w:rsidR="00D47B9B">
        <w:t xml:space="preserve">with a password of 14 or more charters to follow NASA security standards.  </w:t>
      </w:r>
      <w:r w:rsidR="00E6043A">
        <w:t>Check the User</w:t>
      </w:r>
      <w:r w:rsidR="006A6F8E">
        <w:t xml:space="preserve"> cannot change password and Password does not expire options. Deny the user Remote Access and a</w:t>
      </w:r>
      <w:r>
        <w:t xml:space="preserve">dd </w:t>
      </w:r>
      <w:r w:rsidR="00D47B9B">
        <w:t>the user</w:t>
      </w:r>
      <w:r>
        <w:t xml:space="preserve"> to the Administrators group. </w:t>
      </w:r>
    </w:p>
    <w:p w:rsidR="00F16AAA" w:rsidRDefault="00F16AAA" w:rsidP="00F16AAA">
      <w:pPr>
        <w:pStyle w:val="Heading1"/>
      </w:pPr>
      <w:bookmarkStart w:id="30" w:name="_Toc447262998"/>
      <w:r>
        <w:t xml:space="preserve">IIS </w:t>
      </w:r>
      <w:r w:rsidR="00727B62">
        <w:t>Installation</w:t>
      </w:r>
      <w:bookmarkEnd w:id="30"/>
    </w:p>
    <w:p w:rsidR="00175E0D" w:rsidRDefault="00727B62" w:rsidP="00F16AAA">
      <w:pPr>
        <w:rPr>
          <w:ins w:id="31" w:author="Meeks, Michael J. (JSC-SF5)[WYLE INTEG. SCI. &amp; ENG.]" w:date="2016-03-30T08:40:00Z"/>
        </w:rPr>
      </w:pPr>
      <w:r>
        <w:t>Open server manager</w:t>
      </w:r>
    </w:p>
    <w:p w:rsidR="00175E0D" w:rsidRDefault="00727B62">
      <w:pPr>
        <w:pStyle w:val="ListParagraph"/>
        <w:numPr>
          <w:ilvl w:val="0"/>
          <w:numId w:val="29"/>
        </w:numPr>
        <w:rPr>
          <w:ins w:id="32" w:author="Meeks, Michael J. (JSC-SF5)[WYLE INTEG. SCI. &amp; ENG.]" w:date="2016-03-30T08:41:00Z"/>
        </w:rPr>
        <w:pPrChange w:id="33" w:author="Meeks, Michael J. (JSC-SF5)[WYLE INTEG. SCI. &amp; ENG.]" w:date="2016-03-30T08:42:00Z">
          <w:pPr/>
        </w:pPrChange>
      </w:pPr>
      <w:del w:id="34" w:author="Meeks, Michael J. (JSC-SF5)[WYLE INTEG. SCI. &amp; ENG.]" w:date="2016-03-30T08:42:00Z">
        <w:r w:rsidDel="00175E0D">
          <w:delText xml:space="preserve"> </w:delText>
        </w:r>
      </w:del>
      <w:ins w:id="35" w:author="Meeks, Michael J. (JSC-SF5)[WYLE INTEG. SCI. &amp; ENG.]" w:date="2016-03-30T08:43:00Z">
        <w:r w:rsidR="00175E0D">
          <w:t>S</w:t>
        </w:r>
      </w:ins>
      <w:del w:id="36" w:author="Meeks, Michael J. (JSC-SF5)[WYLE INTEG. SCI. &amp; ENG.]" w:date="2016-03-30T08:43:00Z">
        <w:r w:rsidR="00004C9A" w:rsidDel="00175E0D">
          <w:delText>s</w:delText>
        </w:r>
      </w:del>
      <w:r w:rsidR="00004C9A">
        <w:t xml:space="preserve">elect manage, </w:t>
      </w:r>
    </w:p>
    <w:p w:rsidR="00175E0D" w:rsidRDefault="00004C9A">
      <w:pPr>
        <w:pStyle w:val="ListParagraph"/>
        <w:numPr>
          <w:ilvl w:val="0"/>
          <w:numId w:val="29"/>
        </w:numPr>
        <w:rPr>
          <w:ins w:id="37" w:author="Meeks, Michael J. (JSC-SF5)[WYLE INTEG. SCI. &amp; ENG.]" w:date="2016-03-30T08:41:00Z"/>
        </w:rPr>
        <w:pPrChange w:id="38" w:author="Meeks, Michael J. (JSC-SF5)[WYLE INTEG. SCI. &amp; ENG.]" w:date="2016-03-30T08:42:00Z">
          <w:pPr/>
        </w:pPrChange>
      </w:pPr>
      <w:del w:id="39" w:author="Meeks, Michael J. (JSC-SF5)[WYLE INTEG. SCI. &amp; ENG.]" w:date="2016-03-30T08:44:00Z">
        <w:r w:rsidDel="00175E0D">
          <w:delText>t</w:delText>
        </w:r>
      </w:del>
      <w:ins w:id="40" w:author="Meeks, Michael J. (JSC-SF5)[WYLE INTEG. SCI. &amp; ENG.]" w:date="2016-03-30T08:44:00Z">
        <w:r w:rsidR="00175E0D">
          <w:t>C</w:t>
        </w:r>
      </w:ins>
      <w:del w:id="41" w:author="Meeks, Michael J. (JSC-SF5)[WYLE INTEG. SCI. &amp; ENG.]" w:date="2016-03-30T08:43:00Z">
        <w:r w:rsidDel="00175E0D">
          <w:delText xml:space="preserve">hen </w:delText>
        </w:r>
      </w:del>
      <w:r>
        <w:t xml:space="preserve">lick Add Roles and Features. </w:t>
      </w:r>
    </w:p>
    <w:p w:rsidR="00175E0D" w:rsidRDefault="00004C9A">
      <w:pPr>
        <w:pStyle w:val="ListParagraph"/>
        <w:numPr>
          <w:ilvl w:val="0"/>
          <w:numId w:val="29"/>
        </w:numPr>
        <w:rPr>
          <w:ins w:id="42" w:author="Meeks, Michael J. (JSC-SF5)[WYLE INTEG. SCI. &amp; ENG.]" w:date="2016-03-30T08:41:00Z"/>
        </w:rPr>
        <w:pPrChange w:id="43" w:author="Meeks, Michael J. (JSC-SF5)[WYLE INTEG. SCI. &amp; ENG.]" w:date="2016-03-30T08:42:00Z">
          <w:pPr/>
        </w:pPrChange>
      </w:pPr>
      <w:r>
        <w:t>Click nex</w:t>
      </w:r>
      <w:r w:rsidR="008B7777">
        <w:t>t until you get to the add Role Services section</w:t>
      </w:r>
      <w:r>
        <w:t>.</w:t>
      </w:r>
    </w:p>
    <w:p w:rsidR="00F16AAA" w:rsidRDefault="00582AFC">
      <w:pPr>
        <w:pStyle w:val="ListParagraph"/>
        <w:numPr>
          <w:ilvl w:val="0"/>
          <w:numId w:val="29"/>
        </w:numPr>
        <w:pPrChange w:id="44" w:author="Meeks, Michael J. (JSC-SF5)[WYLE INTEG. SCI. &amp; ENG.]" w:date="2016-03-30T08:42:00Z">
          <w:pPr/>
        </w:pPrChange>
      </w:pPr>
      <w:del w:id="45" w:author="Meeks, Michael J. (JSC-SF5)[WYLE INTEG. SCI. &amp; ENG.]" w:date="2016-03-30T08:42:00Z">
        <w:r w:rsidDel="00175E0D">
          <w:delText xml:space="preserve"> </w:delText>
        </w:r>
      </w:del>
      <w:r w:rsidR="00004C9A">
        <w:t xml:space="preserve">Then </w:t>
      </w:r>
      <w:r>
        <w:t>select the following IIS features</w:t>
      </w:r>
      <w:r w:rsidR="00004C9A">
        <w:t xml:space="preserve"> and install</w:t>
      </w:r>
      <w:r w:rsidR="0015256E">
        <w:t>.</w:t>
      </w:r>
    </w:p>
    <w:p w:rsidR="00582AFC" w:rsidRDefault="00582AFC">
      <w:pPr>
        <w:pStyle w:val="ListParagraph"/>
        <w:numPr>
          <w:ilvl w:val="1"/>
          <w:numId w:val="29"/>
        </w:numPr>
        <w:pPrChange w:id="46" w:author="Meeks, Michael J. (JSC-SF5)[WYLE INTEG. SCI. &amp; ENG.]" w:date="2016-03-30T08:42:00Z">
          <w:pPr>
            <w:pStyle w:val="ListParagraph"/>
            <w:numPr>
              <w:numId w:val="17"/>
            </w:numPr>
            <w:ind w:left="1440" w:hanging="360"/>
          </w:pPr>
        </w:pPrChange>
      </w:pPr>
      <w:r>
        <w:t>Security</w:t>
      </w:r>
    </w:p>
    <w:p w:rsidR="00582AFC" w:rsidRDefault="00582AFC">
      <w:pPr>
        <w:pStyle w:val="ListParagraph"/>
        <w:numPr>
          <w:ilvl w:val="2"/>
          <w:numId w:val="29"/>
        </w:numPr>
        <w:pPrChange w:id="47" w:author="Meeks, Michael J. (JSC-SF5)[WYLE INTEG. SCI. &amp; ENG.]" w:date="2016-03-30T08:43:00Z">
          <w:pPr>
            <w:pStyle w:val="ListParagraph"/>
            <w:numPr>
              <w:ilvl w:val="1"/>
              <w:numId w:val="17"/>
            </w:numPr>
            <w:ind w:left="2160" w:hanging="360"/>
          </w:pPr>
        </w:pPrChange>
      </w:pPr>
      <w:r>
        <w:t>URL Authorization</w:t>
      </w:r>
    </w:p>
    <w:p w:rsidR="00582AFC" w:rsidRDefault="00582AFC">
      <w:pPr>
        <w:pStyle w:val="ListParagraph"/>
        <w:numPr>
          <w:ilvl w:val="2"/>
          <w:numId w:val="29"/>
        </w:numPr>
        <w:pPrChange w:id="48" w:author="Meeks, Michael J. (JSC-SF5)[WYLE INTEG. SCI. &amp; ENG.]" w:date="2016-03-30T08:43:00Z">
          <w:pPr>
            <w:pStyle w:val="ListParagraph"/>
            <w:numPr>
              <w:ilvl w:val="1"/>
              <w:numId w:val="17"/>
            </w:numPr>
            <w:ind w:left="2160" w:hanging="360"/>
          </w:pPr>
        </w:pPrChange>
      </w:pPr>
      <w:r>
        <w:t xml:space="preserve">Windows Authentication </w:t>
      </w:r>
    </w:p>
    <w:p w:rsidR="00582AFC" w:rsidRDefault="008B7777">
      <w:pPr>
        <w:pStyle w:val="ListParagraph"/>
        <w:numPr>
          <w:ilvl w:val="1"/>
          <w:numId w:val="29"/>
        </w:numPr>
        <w:pPrChange w:id="49" w:author="Meeks, Michael J. (JSC-SF5)[WYLE INTEG. SCI. &amp; ENG.]" w:date="2016-03-30T08:43:00Z">
          <w:pPr>
            <w:pStyle w:val="ListParagraph"/>
            <w:numPr>
              <w:numId w:val="17"/>
            </w:numPr>
            <w:ind w:left="1440" w:hanging="360"/>
          </w:pPr>
        </w:pPrChange>
      </w:pPr>
      <w:r>
        <w:t xml:space="preserve">Expand </w:t>
      </w:r>
      <w:r w:rsidR="00582AFC">
        <w:t>Application Development</w:t>
      </w:r>
    </w:p>
    <w:p w:rsidR="00582AFC" w:rsidRDefault="00582AFC">
      <w:pPr>
        <w:pStyle w:val="ListParagraph"/>
        <w:numPr>
          <w:ilvl w:val="2"/>
          <w:numId w:val="29"/>
        </w:numPr>
        <w:pPrChange w:id="50" w:author="Meeks, Michael J. (JSC-SF5)[WYLE INTEG. SCI. &amp; ENG.]" w:date="2016-03-30T08:43:00Z">
          <w:pPr>
            <w:pStyle w:val="ListParagraph"/>
            <w:numPr>
              <w:ilvl w:val="1"/>
              <w:numId w:val="17"/>
            </w:numPr>
            <w:ind w:left="2160" w:hanging="360"/>
          </w:pPr>
        </w:pPrChange>
      </w:pPr>
      <w:r>
        <w:t>.NET Extensibility 3.5</w:t>
      </w:r>
    </w:p>
    <w:p w:rsidR="00582AFC" w:rsidRDefault="00582AFC">
      <w:pPr>
        <w:pStyle w:val="ListParagraph"/>
        <w:numPr>
          <w:ilvl w:val="2"/>
          <w:numId w:val="29"/>
        </w:numPr>
        <w:pPrChange w:id="51" w:author="Meeks, Michael J. (JSC-SF5)[WYLE INTEG. SCI. &amp; ENG.]" w:date="2016-03-30T08:43:00Z">
          <w:pPr>
            <w:pStyle w:val="ListParagraph"/>
            <w:numPr>
              <w:ilvl w:val="1"/>
              <w:numId w:val="17"/>
            </w:numPr>
            <w:ind w:left="2160" w:hanging="360"/>
          </w:pPr>
        </w:pPrChange>
      </w:pPr>
      <w:r>
        <w:t>.NET Extensibility 4.5</w:t>
      </w:r>
    </w:p>
    <w:p w:rsidR="00582AFC" w:rsidRDefault="00582AFC">
      <w:pPr>
        <w:pStyle w:val="ListParagraph"/>
        <w:numPr>
          <w:ilvl w:val="2"/>
          <w:numId w:val="29"/>
        </w:numPr>
        <w:pPrChange w:id="52" w:author="Meeks, Michael J. (JSC-SF5)[WYLE INTEG. SCI. &amp; ENG.]" w:date="2016-03-30T08:43:00Z">
          <w:pPr>
            <w:pStyle w:val="ListParagraph"/>
            <w:numPr>
              <w:ilvl w:val="1"/>
              <w:numId w:val="17"/>
            </w:numPr>
            <w:ind w:left="2160" w:hanging="360"/>
          </w:pPr>
        </w:pPrChange>
      </w:pPr>
      <w:r>
        <w:t>Application Initialization</w:t>
      </w:r>
    </w:p>
    <w:p w:rsidR="00582AFC" w:rsidRDefault="00582AFC">
      <w:pPr>
        <w:pStyle w:val="ListParagraph"/>
        <w:numPr>
          <w:ilvl w:val="2"/>
          <w:numId w:val="29"/>
        </w:numPr>
        <w:pPrChange w:id="53" w:author="Meeks, Michael J. (JSC-SF5)[WYLE INTEG. SCI. &amp; ENG.]" w:date="2016-03-30T08:43:00Z">
          <w:pPr>
            <w:pStyle w:val="ListParagraph"/>
            <w:numPr>
              <w:ilvl w:val="1"/>
              <w:numId w:val="17"/>
            </w:numPr>
            <w:ind w:left="2160" w:hanging="360"/>
          </w:pPr>
        </w:pPrChange>
      </w:pPr>
      <w:r>
        <w:t>ASP</w:t>
      </w:r>
    </w:p>
    <w:p w:rsidR="00582AFC" w:rsidRDefault="00582AFC">
      <w:pPr>
        <w:pStyle w:val="ListParagraph"/>
        <w:numPr>
          <w:ilvl w:val="2"/>
          <w:numId w:val="29"/>
        </w:numPr>
        <w:pPrChange w:id="54" w:author="Meeks, Michael J. (JSC-SF5)[WYLE INTEG. SCI. &amp; ENG.]" w:date="2016-03-30T08:43:00Z">
          <w:pPr>
            <w:pStyle w:val="ListParagraph"/>
            <w:numPr>
              <w:ilvl w:val="1"/>
              <w:numId w:val="17"/>
            </w:numPr>
            <w:ind w:left="2160" w:hanging="360"/>
          </w:pPr>
        </w:pPrChange>
      </w:pPr>
      <w:r>
        <w:t>ASP.NET 3.5</w:t>
      </w:r>
    </w:p>
    <w:p w:rsidR="00582AFC" w:rsidRDefault="00582AFC">
      <w:pPr>
        <w:pStyle w:val="ListParagraph"/>
        <w:numPr>
          <w:ilvl w:val="2"/>
          <w:numId w:val="29"/>
        </w:numPr>
        <w:pPrChange w:id="55" w:author="Meeks, Michael J. (JSC-SF5)[WYLE INTEG. SCI. &amp; ENG.]" w:date="2016-03-30T08:43:00Z">
          <w:pPr>
            <w:pStyle w:val="ListParagraph"/>
            <w:numPr>
              <w:ilvl w:val="1"/>
              <w:numId w:val="17"/>
            </w:numPr>
            <w:ind w:left="2160" w:hanging="360"/>
          </w:pPr>
        </w:pPrChange>
      </w:pPr>
      <w:r>
        <w:t>ASP.NET 4.5</w:t>
      </w:r>
    </w:p>
    <w:p w:rsidR="00582AFC" w:rsidRDefault="00582AFC">
      <w:pPr>
        <w:pStyle w:val="ListParagraph"/>
        <w:numPr>
          <w:ilvl w:val="2"/>
          <w:numId w:val="29"/>
        </w:numPr>
        <w:pPrChange w:id="56" w:author="Meeks, Michael J. (JSC-SF5)[WYLE INTEG. SCI. &amp; ENG.]" w:date="2016-03-30T08:43:00Z">
          <w:pPr>
            <w:pStyle w:val="ListParagraph"/>
            <w:numPr>
              <w:ilvl w:val="1"/>
              <w:numId w:val="17"/>
            </w:numPr>
            <w:ind w:left="2160" w:hanging="360"/>
          </w:pPr>
        </w:pPrChange>
      </w:pPr>
      <w:r>
        <w:t>ISAPI Extensions</w:t>
      </w:r>
    </w:p>
    <w:p w:rsidR="00582AFC" w:rsidRDefault="00582AFC">
      <w:pPr>
        <w:pStyle w:val="ListParagraph"/>
        <w:numPr>
          <w:ilvl w:val="2"/>
          <w:numId w:val="29"/>
        </w:numPr>
        <w:pPrChange w:id="57" w:author="Meeks, Michael J. (JSC-SF5)[WYLE INTEG. SCI. &amp; ENG.]" w:date="2016-03-30T08:43:00Z">
          <w:pPr>
            <w:pStyle w:val="ListParagraph"/>
            <w:numPr>
              <w:ilvl w:val="1"/>
              <w:numId w:val="17"/>
            </w:numPr>
            <w:ind w:left="2160" w:hanging="360"/>
          </w:pPr>
        </w:pPrChange>
      </w:pPr>
      <w:r>
        <w:t>ISAPI Filters</w:t>
      </w:r>
    </w:p>
    <w:p w:rsidR="00582AFC" w:rsidRDefault="00582AFC">
      <w:pPr>
        <w:pStyle w:val="ListParagraph"/>
        <w:numPr>
          <w:ilvl w:val="2"/>
          <w:numId w:val="29"/>
        </w:numPr>
        <w:pPrChange w:id="58" w:author="Meeks, Michael J. (JSC-SF5)[WYLE INTEG. SCI. &amp; ENG.]" w:date="2016-03-30T08:43:00Z">
          <w:pPr>
            <w:pStyle w:val="ListParagraph"/>
            <w:numPr>
              <w:ilvl w:val="1"/>
              <w:numId w:val="17"/>
            </w:numPr>
            <w:ind w:left="2160" w:hanging="360"/>
          </w:pPr>
        </w:pPrChange>
      </w:pPr>
      <w:r>
        <w:t>Server Side Includes</w:t>
      </w:r>
    </w:p>
    <w:p w:rsidR="00582AFC" w:rsidRDefault="00582AFC">
      <w:pPr>
        <w:pStyle w:val="ListParagraph"/>
        <w:numPr>
          <w:ilvl w:val="2"/>
          <w:numId w:val="29"/>
        </w:numPr>
        <w:pPrChange w:id="59" w:author="Meeks, Michael J. (JSC-SF5)[WYLE INTEG. SCI. &amp; ENG.]" w:date="2016-03-30T08:43:00Z">
          <w:pPr>
            <w:pStyle w:val="ListParagraph"/>
            <w:numPr>
              <w:ilvl w:val="1"/>
              <w:numId w:val="17"/>
            </w:numPr>
            <w:ind w:left="2160" w:hanging="360"/>
          </w:pPr>
        </w:pPrChange>
      </w:pPr>
      <w:proofErr w:type="spellStart"/>
      <w:r>
        <w:t>WebSocket</w:t>
      </w:r>
      <w:proofErr w:type="spellEnd"/>
      <w:r>
        <w:t xml:space="preserve"> Protocol</w:t>
      </w:r>
    </w:p>
    <w:p w:rsidR="0015256E" w:rsidRDefault="0015256E" w:rsidP="0015256E">
      <w:pPr>
        <w:pStyle w:val="Heading1"/>
      </w:pPr>
      <w:bookmarkStart w:id="60" w:name="_Toc447262999"/>
      <w:r>
        <w:t>IIS system configuration file</w:t>
      </w:r>
      <w:bookmarkEnd w:id="60"/>
    </w:p>
    <w:p w:rsidR="008D4D4F" w:rsidRDefault="0015256E" w:rsidP="008D4D4F">
      <w:pPr>
        <w:spacing w:line="240" w:lineRule="auto"/>
      </w:pPr>
      <w:r>
        <w:t xml:space="preserve">Open the </w:t>
      </w:r>
      <w:proofErr w:type="spellStart"/>
      <w:r>
        <w:t>applicationHost.config</w:t>
      </w:r>
      <w:proofErr w:type="spellEnd"/>
      <w:r>
        <w:t xml:space="preserve"> file, located here: </w:t>
      </w:r>
    </w:p>
    <w:p w:rsidR="0015256E" w:rsidRDefault="0015256E" w:rsidP="008D4D4F">
      <w:pPr>
        <w:spacing w:line="240" w:lineRule="auto"/>
      </w:pPr>
      <w:r>
        <w:lastRenderedPageBreak/>
        <w:t>%</w:t>
      </w:r>
      <w:proofErr w:type="spellStart"/>
      <w:r>
        <w:t>windir</w:t>
      </w:r>
      <w:proofErr w:type="spellEnd"/>
      <w:r>
        <w:t>%\system32\</w:t>
      </w:r>
      <w:proofErr w:type="spellStart"/>
      <w:r>
        <w:t>inetsrv</w:t>
      </w:r>
      <w:proofErr w:type="spellEnd"/>
      <w:r>
        <w:t>\</w:t>
      </w:r>
      <w:proofErr w:type="spellStart"/>
      <w:r>
        <w:t>config</w:t>
      </w:r>
      <w:proofErr w:type="spellEnd"/>
      <w:r>
        <w:t>\</w:t>
      </w:r>
      <w:proofErr w:type="spellStart"/>
      <w:r>
        <w:t>applicationHost.config</w:t>
      </w:r>
      <w:proofErr w:type="spellEnd"/>
    </w:p>
    <w:p w:rsidR="0015256E" w:rsidRDefault="0015256E" w:rsidP="008D4D4F">
      <w:pPr>
        <w:spacing w:line="240" w:lineRule="auto"/>
      </w:pPr>
      <w:r>
        <w:t>Edit the "handlers" section</w:t>
      </w:r>
      <w:ins w:id="61" w:author="Meeks, Michael J. (JSC-SF5)[WYLE INTEG. SCI. &amp; ENG.]" w:date="2016-03-30T08:46:00Z">
        <w:r w:rsidR="003C38CF">
          <w:t xml:space="preserve"> (under &lt;</w:t>
        </w:r>
      </w:ins>
      <w:proofErr w:type="spellStart"/>
      <w:r w:rsidR="00AA387A">
        <w:t>s</w:t>
      </w:r>
      <w:ins w:id="62" w:author="Meeks, Michael J. (JSC-SF5)[WYLE INTEG. SCI. &amp; ENG.]" w:date="2016-03-30T08:46:00Z">
        <w:r w:rsidR="003C38CF">
          <w:t>ectionGroup</w:t>
        </w:r>
        <w:proofErr w:type="spellEnd"/>
        <w:r w:rsidR="003C38CF">
          <w:t xml:space="preserve"> </w:t>
        </w:r>
      </w:ins>
      <w:r w:rsidR="00AA387A">
        <w:t>n</w:t>
      </w:r>
      <w:ins w:id="63" w:author="Meeks, Michael J. (JSC-SF5)[WYLE INTEG. SCI. &amp; ENG.]" w:date="2016-03-30T08:46:00Z">
        <w:r w:rsidR="003C38CF">
          <w:t>ame =</w:t>
        </w:r>
      </w:ins>
      <w:ins w:id="64" w:author="Meeks, Michael J. (JSC-SF5)[WYLE INTEG. SCI. &amp; ENG.]" w:date="2016-03-30T08:47:00Z">
        <w:r w:rsidR="003C38CF">
          <w:t>”</w:t>
        </w:r>
      </w:ins>
      <w:proofErr w:type="spellStart"/>
      <w:r w:rsidR="00AA387A">
        <w:t>s</w:t>
      </w:r>
      <w:ins w:id="65" w:author="Meeks, Michael J. (JSC-SF5)[WYLE INTEG. SCI. &amp; ENG.]" w:date="2016-03-30T08:47:00Z">
        <w:r w:rsidR="003C38CF">
          <w:t>ystem</w:t>
        </w:r>
      </w:ins>
      <w:r w:rsidR="00AA387A">
        <w:t>.w</w:t>
      </w:r>
      <w:ins w:id="66" w:author="Meeks, Michael J. (JSC-SF5)[WYLE INTEG. SCI. &amp; ENG.]" w:date="2016-03-30T08:47:00Z">
        <w:r w:rsidR="003C38CF">
          <w:t>ebServer</w:t>
        </w:r>
        <w:proofErr w:type="spellEnd"/>
        <w:r w:rsidR="003C38CF">
          <w:t>”&gt;)</w:t>
        </w:r>
      </w:ins>
      <w:del w:id="67" w:author="Meeks, Michael J. (JSC-SF5)[WYLE INTEG. SCI. &amp; ENG.]" w:date="2016-03-30T08:46:00Z">
        <w:r w:rsidDel="003C38CF">
          <w:delText>.</w:delText>
        </w:r>
      </w:del>
    </w:p>
    <w:p w:rsidR="0015256E" w:rsidRDefault="0015256E" w:rsidP="008D4D4F">
      <w:pPr>
        <w:pStyle w:val="ListParagraph"/>
        <w:numPr>
          <w:ilvl w:val="0"/>
          <w:numId w:val="19"/>
        </w:numPr>
        <w:spacing w:line="240" w:lineRule="auto"/>
      </w:pPr>
      <w:r>
        <w:t xml:space="preserve">Change this line:  &lt;section name="handlers" </w:t>
      </w:r>
      <w:proofErr w:type="spellStart"/>
      <w:r>
        <w:t>overrideModeDefault</w:t>
      </w:r>
      <w:proofErr w:type="spellEnd"/>
      <w:r>
        <w:t xml:space="preserve">="Deny" /&gt; </w:t>
      </w:r>
    </w:p>
    <w:p w:rsidR="0015256E" w:rsidRDefault="0015256E" w:rsidP="00325A01">
      <w:pPr>
        <w:pStyle w:val="ListParagraph"/>
        <w:spacing w:line="240" w:lineRule="auto"/>
        <w:ind w:left="1440"/>
      </w:pPr>
      <w:r>
        <w:t xml:space="preserve">To:  &lt;section name="handlers" </w:t>
      </w:r>
      <w:proofErr w:type="spellStart"/>
      <w:r>
        <w:t>overrideModeDefault</w:t>
      </w:r>
      <w:proofErr w:type="spellEnd"/>
      <w:r>
        <w:t xml:space="preserve">="Allow" /&gt; </w:t>
      </w:r>
    </w:p>
    <w:p w:rsidR="0015256E" w:rsidRDefault="0015256E" w:rsidP="008D4D4F">
      <w:pPr>
        <w:spacing w:line="240" w:lineRule="auto"/>
      </w:pPr>
      <w:r>
        <w:t>Edit the "authentication" section group</w:t>
      </w:r>
    </w:p>
    <w:p w:rsidR="0015256E" w:rsidRDefault="0015256E" w:rsidP="008D4D4F">
      <w:pPr>
        <w:pStyle w:val="ListParagraph"/>
        <w:numPr>
          <w:ilvl w:val="0"/>
          <w:numId w:val="20"/>
        </w:numPr>
        <w:spacing w:line="240" w:lineRule="auto"/>
      </w:pPr>
      <w:r>
        <w:t>Change this line:  &lt;section name="</w:t>
      </w:r>
      <w:proofErr w:type="spellStart"/>
      <w:r>
        <w:t>anonymousAuthentication</w:t>
      </w:r>
      <w:proofErr w:type="spellEnd"/>
      <w:r>
        <w:t xml:space="preserve">" </w:t>
      </w:r>
      <w:proofErr w:type="spellStart"/>
      <w:r>
        <w:t>overrideModeDefault</w:t>
      </w:r>
      <w:proofErr w:type="spellEnd"/>
      <w:r>
        <w:t xml:space="preserve">="Deny" /&gt; </w:t>
      </w:r>
    </w:p>
    <w:p w:rsidR="0015256E" w:rsidRDefault="0015256E" w:rsidP="00325A01">
      <w:pPr>
        <w:pStyle w:val="ListParagraph"/>
        <w:spacing w:line="240" w:lineRule="auto"/>
        <w:ind w:left="1440"/>
      </w:pPr>
      <w:r>
        <w:t>To:  &lt;section name="</w:t>
      </w:r>
      <w:proofErr w:type="spellStart"/>
      <w:r>
        <w:t>anonymousAuthentication</w:t>
      </w:r>
      <w:proofErr w:type="spellEnd"/>
      <w:r>
        <w:t xml:space="preserve">" </w:t>
      </w:r>
      <w:proofErr w:type="spellStart"/>
      <w:r>
        <w:t>overrideModeDefault</w:t>
      </w:r>
      <w:proofErr w:type="spellEnd"/>
      <w:r>
        <w:t xml:space="preserve">="Allow" /&gt; </w:t>
      </w:r>
    </w:p>
    <w:p w:rsidR="0015256E" w:rsidRDefault="0015256E" w:rsidP="008D4D4F">
      <w:pPr>
        <w:pStyle w:val="ListParagraph"/>
        <w:numPr>
          <w:ilvl w:val="0"/>
          <w:numId w:val="20"/>
        </w:numPr>
        <w:spacing w:line="240" w:lineRule="auto"/>
      </w:pPr>
      <w:r>
        <w:t>Change this line:  &lt;section name="</w:t>
      </w:r>
      <w:proofErr w:type="spellStart"/>
      <w:r>
        <w:t>windowsAuthentication</w:t>
      </w:r>
      <w:proofErr w:type="spellEnd"/>
      <w:r>
        <w:t>"</w:t>
      </w:r>
      <w:r w:rsidR="008D4D4F">
        <w:t xml:space="preserve"> </w:t>
      </w:r>
      <w:proofErr w:type="spellStart"/>
      <w:r w:rsidR="008D4D4F">
        <w:t>overrideModeDefault</w:t>
      </w:r>
      <w:proofErr w:type="spellEnd"/>
      <w:r w:rsidR="008D4D4F">
        <w:t xml:space="preserve">="Deny" /&gt; </w:t>
      </w:r>
    </w:p>
    <w:p w:rsidR="0015256E" w:rsidRDefault="0015256E" w:rsidP="00325A01">
      <w:pPr>
        <w:pStyle w:val="ListParagraph"/>
        <w:spacing w:line="240" w:lineRule="auto"/>
        <w:ind w:left="1440"/>
      </w:pPr>
      <w:r>
        <w:t>To:  &lt;section name="</w:t>
      </w:r>
      <w:proofErr w:type="spellStart"/>
      <w:r>
        <w:t>windowsAuthentication</w:t>
      </w:r>
      <w:proofErr w:type="spellEnd"/>
      <w:r>
        <w:t xml:space="preserve">" </w:t>
      </w:r>
      <w:proofErr w:type="spellStart"/>
      <w:r w:rsidR="008D4D4F">
        <w:t>overrideModeDefault</w:t>
      </w:r>
      <w:proofErr w:type="spellEnd"/>
      <w:r w:rsidR="008D4D4F">
        <w:t xml:space="preserve">="Allow" /&gt; </w:t>
      </w:r>
    </w:p>
    <w:p w:rsidR="0015256E" w:rsidRDefault="0015256E" w:rsidP="008D4D4F">
      <w:pPr>
        <w:spacing w:line="240" w:lineRule="auto"/>
      </w:pPr>
      <w:r>
        <w:t>Save the file</w:t>
      </w:r>
    </w:p>
    <w:p w:rsidR="00325A01" w:rsidRDefault="00004C9A" w:rsidP="006A6F8E">
      <w:pPr>
        <w:pStyle w:val="Heading1"/>
      </w:pPr>
      <w:r>
        <w:br/>
      </w:r>
      <w:bookmarkStart w:id="68" w:name="_Toc447263000"/>
      <w:r w:rsidR="009248D7">
        <w:t>Windows Update</w:t>
      </w:r>
      <w:bookmarkEnd w:id="68"/>
    </w:p>
    <w:p w:rsidR="009248D7" w:rsidRDefault="009248D7" w:rsidP="006A6F8E">
      <w:r>
        <w:t>Run Windows Update to install patches for the new roles and features that w</w:t>
      </w:r>
      <w:del w:id="69" w:author="Meeks, Michael J. (JSC-SF5)[WYLE LABORATORIES, INC.]" w:date="2016-03-29T14:06:00Z">
        <w:r w:rsidDel="00B267E2">
          <w:delText>h</w:delText>
        </w:r>
      </w:del>
      <w:r>
        <w:t>ere just installed</w:t>
      </w:r>
    </w:p>
    <w:p w:rsidR="009248D7" w:rsidRPr="009248D7" w:rsidRDefault="009248D7" w:rsidP="006A6F8E">
      <w:r>
        <w:t xml:space="preserve">Reboot the server </w:t>
      </w:r>
    </w:p>
    <w:p w:rsidR="00F16AAA" w:rsidRDefault="00F16AAA" w:rsidP="00F16AAA">
      <w:pPr>
        <w:pStyle w:val="Heading1"/>
      </w:pPr>
      <w:bookmarkStart w:id="70" w:name="_Toc447263001"/>
      <w:r>
        <w:t>Graphic Magic Installation</w:t>
      </w:r>
      <w:bookmarkEnd w:id="70"/>
    </w:p>
    <w:p w:rsidR="009E3271" w:rsidRDefault="005A45F8" w:rsidP="009E3271">
      <w:r>
        <w:t xml:space="preserve">Download the </w:t>
      </w:r>
      <w:proofErr w:type="spellStart"/>
      <w:r>
        <w:t>GraphicMagic</w:t>
      </w:r>
      <w:proofErr w:type="spellEnd"/>
      <w:r>
        <w:t xml:space="preserve"> </w:t>
      </w:r>
      <w:r w:rsidR="008F6B65">
        <w:t xml:space="preserve">x64 </w:t>
      </w:r>
      <w:r>
        <w:t>application from the following link</w:t>
      </w:r>
    </w:p>
    <w:p w:rsidR="003C38CF" w:rsidRDefault="00A352ED" w:rsidP="009E3271">
      <w:del w:id="71" w:author="Meeks, Michael J. (JSC-SF5)[WYLE INTEG. SCI. &amp; ENG.]" w:date="2016-03-30T08:54:00Z">
        <w:r w:rsidDel="003C38CF">
          <w:fldChar w:fldCharType="begin"/>
        </w:r>
        <w:r w:rsidDel="003C38CF">
          <w:delInstrText xml:space="preserve"> HYPERLINK "http://www.graphicsmagick.org/download.html" </w:delInstrText>
        </w:r>
        <w:r w:rsidDel="003C38CF">
          <w:fldChar w:fldCharType="separate"/>
        </w:r>
        <w:r w:rsidR="005A45F8" w:rsidRPr="005A45F8" w:rsidDel="003C38CF">
          <w:rPr>
            <w:rStyle w:val="Hyperlink"/>
          </w:rPr>
          <w:delText>http://www.graphicsmagick.org/download.html</w:delText>
        </w:r>
        <w:r w:rsidDel="003C38CF">
          <w:rPr>
            <w:rStyle w:val="Hyperlink"/>
          </w:rPr>
          <w:fldChar w:fldCharType="end"/>
        </w:r>
      </w:del>
      <w:r w:rsidR="007079ED">
        <w:fldChar w:fldCharType="begin"/>
      </w:r>
      <w:r w:rsidR="007079ED">
        <w:instrText xml:space="preserve"> HYPERLINK "</w:instrText>
      </w:r>
      <w:ins w:id="72" w:author="Meeks, Michael J. (JSC-SF5)[WYLE INTEG. SCI. &amp; ENG.]" w:date="2016-03-30T08:54:00Z">
        <w:r w:rsidR="007079ED" w:rsidRPr="003C38CF">
          <w:instrText>https://sourceforge.net/projects/graphicsmagick/files/graphicsmagick-binaries/1.3.21/</w:instrText>
        </w:r>
      </w:ins>
      <w:r w:rsidR="007079ED">
        <w:instrText xml:space="preserve">" </w:instrText>
      </w:r>
      <w:r w:rsidR="007079ED">
        <w:fldChar w:fldCharType="separate"/>
      </w:r>
      <w:ins w:id="73" w:author="Meeks, Michael J. (JSC-SF5)[WYLE INTEG. SCI. &amp; ENG.]" w:date="2016-03-30T08:54:00Z">
        <w:r w:rsidR="007079ED" w:rsidRPr="00FB37B9">
          <w:rPr>
            <w:rStyle w:val="Hyperlink"/>
          </w:rPr>
          <w:t>https://sourceforge.net/projects/graphicsmagick/files/graphicsmagick-binaries/1.3.21/</w:t>
        </w:r>
      </w:ins>
      <w:r w:rsidR="007079ED">
        <w:fldChar w:fldCharType="end"/>
      </w:r>
    </w:p>
    <w:p w:rsidR="00E3015C" w:rsidRDefault="00B267E2" w:rsidP="009E3271">
      <w:ins w:id="74" w:author="Meeks, Michael J. (JSC-SF5)[WYLE LABORATORIES, INC.]" w:date="2016-03-29T14:07:00Z">
        <w:r>
          <w:t>Download version</w:t>
        </w:r>
      </w:ins>
      <w:del w:id="75" w:author="Meeks, Michael J. (JSC-SF5)[WYLE LABORATORIES, INC.]" w:date="2016-03-29T14:07:00Z">
        <w:r w:rsidR="005A45F8" w:rsidDel="00B267E2">
          <w:delText xml:space="preserve">During this install we used version </w:delText>
        </w:r>
      </w:del>
      <w:ins w:id="76" w:author="Meeks, Michael J. (JSC-SF5)[WYLE LABORATORIES, INC.]" w:date="2016-03-29T14:07:00Z">
        <w:r>
          <w:t xml:space="preserve"> </w:t>
        </w:r>
      </w:ins>
      <w:r w:rsidR="005A45F8" w:rsidRPr="005A45F8">
        <w:t>1.3.21-Q16-win64</w:t>
      </w:r>
      <w:ins w:id="77" w:author="Meeks, Michael J. (JSC-SF5)[WYLE LABORATORIES, INC.]" w:date="2016-03-29T14:07:00Z">
        <w:r>
          <w:t>.  This version is known to work</w:t>
        </w:r>
      </w:ins>
      <w:ins w:id="78" w:author="Meeks, Michael J. (JSC-SF5)[WYLE LABORATORIES, INC.]" w:date="2016-03-29T14:10:00Z">
        <w:r>
          <w:t xml:space="preserve"> for this SMG installation</w:t>
        </w:r>
      </w:ins>
      <w:ins w:id="79" w:author="Meeks, Michael J. (JSC-SF5)[WYLE LABORATORIES, INC.]" w:date="2016-03-29T14:07:00Z">
        <w:r>
          <w:t>,</w:t>
        </w:r>
      </w:ins>
      <w:r w:rsidR="005A45F8">
        <w:t xml:space="preserve"> newer versions m</w:t>
      </w:r>
      <w:ins w:id="80" w:author="Meeks, Michael J. (JSC-SF5)[WYLE LABORATORIES, INC.]" w:date="2016-03-29T14:08:00Z">
        <w:r>
          <w:t>a</w:t>
        </w:r>
      </w:ins>
      <w:r w:rsidR="005A45F8">
        <w:t xml:space="preserve">y work but have not been tested. </w:t>
      </w:r>
    </w:p>
    <w:p w:rsidR="00004C9A" w:rsidRDefault="00E3015C" w:rsidP="00004C9A">
      <w:r>
        <w:t>Run the installer and Install the software to W:\GraphicMagick.</w:t>
      </w:r>
      <w:r w:rsidR="005A45F8">
        <w:t xml:space="preserve"> </w:t>
      </w:r>
    </w:p>
    <w:p w:rsidR="00004C9A" w:rsidRDefault="00004C9A" w:rsidP="009E3271">
      <w:r>
        <w:t xml:space="preserve">After the install Run the command ``gm`` from the command prompt to test that </w:t>
      </w:r>
      <w:proofErr w:type="spellStart"/>
      <w:r>
        <w:t>GraphicMagic</w:t>
      </w:r>
      <w:proofErr w:type="spellEnd"/>
      <w:r>
        <w:t xml:space="preserve"> is working.</w:t>
      </w:r>
    </w:p>
    <w:p w:rsidR="00F16AAA" w:rsidRDefault="009E3271" w:rsidP="009E3271">
      <w:pPr>
        <w:pStyle w:val="Heading1"/>
      </w:pPr>
      <w:bookmarkStart w:id="81" w:name="_Toc447263002"/>
      <w:r>
        <w:lastRenderedPageBreak/>
        <w:t>URL</w:t>
      </w:r>
      <w:r w:rsidR="00ED04EE">
        <w:t>-R</w:t>
      </w:r>
      <w:r>
        <w:t>ewrite Installation</w:t>
      </w:r>
      <w:bookmarkEnd w:id="81"/>
    </w:p>
    <w:p w:rsidR="00E3015C" w:rsidRDefault="00E3015C" w:rsidP="00E3015C">
      <w:r>
        <w:t xml:space="preserve">Download </w:t>
      </w:r>
      <w:del w:id="82" w:author="Meeks, Michael J. (JSC-SF5)[WYLE LABORATORIES, INC.]" w:date="2016-03-29T14:08:00Z">
        <w:r w:rsidDel="00B267E2">
          <w:delText xml:space="preserve">the </w:delText>
        </w:r>
      </w:del>
      <w:r>
        <w:t xml:space="preserve">URL Rewrite </w:t>
      </w:r>
      <w:ins w:id="83" w:author="Meeks, Michael J. (JSC-SF5)[WYLE LABORATORIES, INC.]" w:date="2016-03-29T14:08:00Z">
        <w:r w:rsidR="00B267E2">
          <w:t xml:space="preserve">version </w:t>
        </w:r>
      </w:ins>
      <w:r>
        <w:t>2.0 x64 from the following link</w:t>
      </w:r>
      <w:r w:rsidR="007079ED">
        <w:t xml:space="preserve"> (located at the bottom of the web page under Download URL Rewrite Module 2.0)</w:t>
      </w:r>
    </w:p>
    <w:p w:rsidR="00E3015C" w:rsidRDefault="00F7470E" w:rsidP="00E3015C">
      <w:hyperlink r:id="rId11" w:history="1">
        <w:r w:rsidR="00E3015C" w:rsidRPr="00E3015C">
          <w:rPr>
            <w:rStyle w:val="Hyperlink"/>
          </w:rPr>
          <w:t>http://www.iis.net/downloads/microsoft/url-rewrite</w:t>
        </w:r>
      </w:hyperlink>
      <w:r w:rsidR="007079ED">
        <w:rPr>
          <w:rStyle w:val="Hyperlink"/>
        </w:rPr>
        <w:t xml:space="preserve"> </w:t>
      </w:r>
    </w:p>
    <w:p w:rsidR="00E3015C" w:rsidRPr="00E3015C" w:rsidRDefault="00E3015C" w:rsidP="00E3015C">
      <w:r>
        <w:t>Run the in</w:t>
      </w:r>
      <w:r w:rsidR="007079ED">
        <w:t>staller to install the software using default settings.</w:t>
      </w:r>
    </w:p>
    <w:p w:rsidR="00F16AAA" w:rsidRDefault="00F16AAA" w:rsidP="00F16AAA">
      <w:pPr>
        <w:pStyle w:val="Heading1"/>
      </w:pPr>
      <w:bookmarkStart w:id="84" w:name="_Toc447263003"/>
      <w:r>
        <w:t>Node</w:t>
      </w:r>
      <w:r w:rsidR="00653634">
        <w:t>.</w:t>
      </w:r>
      <w:r>
        <w:t>js Installation</w:t>
      </w:r>
      <w:bookmarkEnd w:id="84"/>
    </w:p>
    <w:p w:rsidR="00DE6FE7" w:rsidRDefault="00DE6FE7" w:rsidP="00DE6FE7">
      <w:r>
        <w:t xml:space="preserve">Download </w:t>
      </w:r>
      <w:del w:id="85" w:author="Meeks, Michael J. (JSC-SF5)[WYLE LABORATORIES, INC.]" w:date="2016-03-29T14:09:00Z">
        <w:r w:rsidDel="00B267E2">
          <w:delText xml:space="preserve">the </w:delText>
        </w:r>
      </w:del>
      <w:r>
        <w:t>node.js version 0.10.</w:t>
      </w:r>
      <w:r w:rsidR="00004C9A">
        <w:t>43</w:t>
      </w:r>
      <w:r>
        <w:t xml:space="preserve"> from the following link</w:t>
      </w:r>
    </w:p>
    <w:p w:rsidR="009E3271" w:rsidRDefault="00F7470E" w:rsidP="009E3271">
      <w:hyperlink r:id="rId12" w:history="1">
        <w:r w:rsidR="00DE6FE7" w:rsidRPr="00DE6FE7">
          <w:rPr>
            <w:rStyle w:val="Hyperlink"/>
          </w:rPr>
          <w:t>https://nodejs.org/en/download/releases/</w:t>
        </w:r>
      </w:hyperlink>
      <w:r w:rsidR="007079ED">
        <w:rPr>
          <w:rStyle w:val="Hyperlink"/>
        </w:rPr>
        <w:t xml:space="preserve"> </w:t>
      </w:r>
    </w:p>
    <w:p w:rsidR="00DE6FE7" w:rsidRDefault="00DE6FE7" w:rsidP="009E3271">
      <w:del w:id="86" w:author="Meeks, Michael J. (JSC-SF5)[WYLE LABORATORIES, INC.]" w:date="2016-03-29T14:09:00Z">
        <w:r w:rsidDel="00B267E2">
          <w:delText xml:space="preserve">During this install </w:delText>
        </w:r>
      </w:del>
      <w:r w:rsidR="00004C9A">
        <w:t>Node.js v0.10.43</w:t>
      </w:r>
      <w:r>
        <w:t xml:space="preserve"> is the </w:t>
      </w:r>
      <w:del w:id="87" w:author="Meeks, Michael J. (JSC-SF5)[WYLE LABORATORIES, INC.]" w:date="2016-03-29T14:09:00Z">
        <w:r w:rsidDel="00B267E2">
          <w:delText xml:space="preserve">newest </w:delText>
        </w:r>
      </w:del>
      <w:r>
        <w:t>version know</w:t>
      </w:r>
      <w:ins w:id="88" w:author="Meeks, Michael J. (JSC-SF5)[WYLE LABORATORIES, INC.]" w:date="2016-03-29T14:09:00Z">
        <w:r w:rsidR="00B267E2">
          <w:t>n</w:t>
        </w:r>
      </w:ins>
      <w:r>
        <w:t xml:space="preserve"> to work</w:t>
      </w:r>
      <w:ins w:id="89" w:author="Meeks, Michael J. (JSC-SF5)[WYLE LABORATORIES, INC.]" w:date="2016-03-29T14:10:00Z">
        <w:r w:rsidR="00B267E2">
          <w:t xml:space="preserve"> for this SMG installation</w:t>
        </w:r>
      </w:ins>
      <w:r>
        <w:t xml:space="preserve">.  </w:t>
      </w:r>
      <w:del w:id="90" w:author="Meeks, Michael J. (JSC-SF5)[WYLE LABORATORIES, INC.]" w:date="2016-03-29T14:11:00Z">
        <w:r w:rsidDel="002252DD">
          <w:delText>We have tried the n</w:delText>
        </w:r>
      </w:del>
      <w:ins w:id="91" w:author="Meeks, Michael J. (JSC-SF5)[WYLE LABORATORIES, INC.]" w:date="2016-03-29T14:11:00Z">
        <w:r w:rsidR="002252DD">
          <w:t>N</w:t>
        </w:r>
      </w:ins>
      <w:r>
        <w:t xml:space="preserve">ewer versions </w:t>
      </w:r>
      <w:ins w:id="92" w:author="Meeks, Michael J. (JSC-SF5)[WYLE LABORATORIES, INC.]" w:date="2016-03-29T14:11:00Z">
        <w:r w:rsidR="002252DD">
          <w:t xml:space="preserve">were tried </w:t>
        </w:r>
      </w:ins>
      <w:r>
        <w:t>with no success due to the older code for SMG.</w:t>
      </w:r>
    </w:p>
    <w:p w:rsidR="00E6043A" w:rsidRDefault="00DE6FE7">
      <w:pPr>
        <w:rPr>
          <w:rFonts w:asciiTheme="majorHAnsi" w:eastAsiaTheme="majorEastAsia" w:hAnsiTheme="majorHAnsi" w:cstheme="majorBidi"/>
          <w:color w:val="2E74B5" w:themeColor="accent1" w:themeShade="BF"/>
          <w:sz w:val="30"/>
          <w:szCs w:val="30"/>
        </w:rPr>
      </w:pPr>
      <w:r>
        <w:t>Run the installer and Install the software to W:\nodejs.</w:t>
      </w:r>
    </w:p>
    <w:p w:rsidR="00D16636" w:rsidRDefault="00D16636">
      <w:pPr>
        <w:rPr>
          <w:rFonts w:asciiTheme="majorHAnsi" w:eastAsiaTheme="majorEastAsia" w:hAnsiTheme="majorHAnsi" w:cstheme="majorBidi"/>
          <w:color w:val="2E74B5" w:themeColor="accent1" w:themeShade="BF"/>
          <w:sz w:val="30"/>
          <w:szCs w:val="30"/>
        </w:rPr>
      </w:pPr>
      <w:r>
        <w:br w:type="page"/>
      </w:r>
    </w:p>
    <w:p w:rsidR="009E3271" w:rsidRDefault="009E3271" w:rsidP="009E3271">
      <w:pPr>
        <w:pStyle w:val="Heading1"/>
      </w:pPr>
      <w:bookmarkStart w:id="93" w:name="_Toc447263004"/>
      <w:proofErr w:type="spellStart"/>
      <w:r>
        <w:lastRenderedPageBreak/>
        <w:t>IISnode</w:t>
      </w:r>
      <w:proofErr w:type="spellEnd"/>
      <w:r>
        <w:t xml:space="preserve"> Installation</w:t>
      </w:r>
      <w:bookmarkEnd w:id="93"/>
    </w:p>
    <w:p w:rsidR="00AC6C6A" w:rsidRDefault="00AC6C6A" w:rsidP="00AC6C6A">
      <w:r>
        <w:t xml:space="preserve">Download </w:t>
      </w:r>
      <w:del w:id="94" w:author="Meeks, Michael J. (JSC-SF5)[WYLE LABORATORIES, INC.]" w:date="2016-03-29T14:12:00Z">
        <w:r w:rsidDel="002252DD">
          <w:delText xml:space="preserve">the </w:delText>
        </w:r>
      </w:del>
      <w:proofErr w:type="spellStart"/>
      <w:r>
        <w:t>iisnode</w:t>
      </w:r>
      <w:proofErr w:type="spellEnd"/>
      <w:r>
        <w:t xml:space="preserve"> </w:t>
      </w:r>
      <w:r w:rsidR="008F6B65">
        <w:t>for IIS</w:t>
      </w:r>
      <w:ins w:id="95" w:author="Meeks, Michael J. (JSC-SF5)[WYLE LABORATORIES, INC.]" w:date="2016-03-29T14:12:00Z">
        <w:r w:rsidR="002252DD">
          <w:t>, version 0.2.</w:t>
        </w:r>
      </w:ins>
      <w:ins w:id="96" w:author="Meeks, Michael J. (JSC-SF5)[WYLE LABORATORIES, INC.]" w:date="2016-03-29T14:13:00Z">
        <w:r w:rsidR="002252DD">
          <w:t>18x64,</w:t>
        </w:r>
      </w:ins>
      <w:r w:rsidR="008F6B65">
        <w:t xml:space="preserve"> </w:t>
      </w:r>
      <w:r w:rsidR="00004C9A">
        <w:t>f</w:t>
      </w:r>
      <w:r w:rsidR="007079ED">
        <w:t xml:space="preserve">rom the following link (located </w:t>
      </w:r>
      <w:r w:rsidR="00AC6961">
        <w:t>under Installing for IIS 7.x/8.x)</w:t>
      </w:r>
    </w:p>
    <w:p w:rsidR="00004C9A" w:rsidDel="002252DD" w:rsidRDefault="00004C9A" w:rsidP="00AC6C6A">
      <w:pPr>
        <w:rPr>
          <w:moveFrom w:id="97" w:author="Meeks, Michael J. (JSC-SF5)[WYLE LABORATORIES, INC.]" w:date="2016-03-29T14:13:00Z"/>
        </w:rPr>
      </w:pPr>
      <w:moveFromRangeStart w:id="98" w:author="Meeks, Michael J. (JSC-SF5)[WYLE LABORATORIES, INC.]" w:date="2016-03-29T14:13:00Z" w:name="move447024128"/>
      <w:moveFrom w:id="99" w:author="Meeks, Michael J. (JSC-SF5)[WYLE LABORATORIES, INC.]" w:date="2016-03-29T14:13:00Z">
        <w:r w:rsidRPr="00004C9A" w:rsidDel="002252DD">
          <w:t xml:space="preserve">During this install we used version </w:t>
        </w:r>
        <w:r w:rsidDel="002252DD">
          <w:t>v0.2.18x</w:t>
        </w:r>
        <w:r w:rsidRPr="00004C9A" w:rsidDel="002252DD">
          <w:t>64 newer versions my work but have not been tested.</w:t>
        </w:r>
      </w:moveFrom>
    </w:p>
    <w:moveFromRangeEnd w:id="98"/>
    <w:p w:rsidR="002252DD" w:rsidRDefault="002252DD" w:rsidP="002252DD">
      <w:pPr>
        <w:rPr>
          <w:ins w:id="100" w:author="Meeks, Michael J. (JSC-SF5)[WYLE LABORATORIES, INC.]" w:date="2016-03-29T14:13:00Z"/>
        </w:rPr>
      </w:pPr>
      <w:r>
        <w:fldChar w:fldCharType="begin"/>
      </w:r>
      <w:r>
        <w:instrText xml:space="preserve"> HYPERLINK "https://github.com/tjanczuk/iisnode" </w:instrText>
      </w:r>
      <w:r>
        <w:fldChar w:fldCharType="separate"/>
      </w:r>
      <w:r w:rsidR="00AC6C6A" w:rsidRPr="00AC6C6A">
        <w:rPr>
          <w:rStyle w:val="Hyperlink"/>
        </w:rPr>
        <w:t>https://github.com/tjanczuk/iisnode</w:t>
      </w:r>
      <w:r>
        <w:rPr>
          <w:rStyle w:val="Hyperlink"/>
        </w:rPr>
        <w:fldChar w:fldCharType="end"/>
      </w:r>
      <w:ins w:id="101" w:author="Meeks, Michael J. (JSC-SF5)[WYLE LABORATORIES, INC.]" w:date="2016-03-29T14:13:00Z">
        <w:r w:rsidRPr="002252DD">
          <w:t xml:space="preserve"> </w:t>
        </w:r>
      </w:ins>
    </w:p>
    <w:p w:rsidR="002252DD" w:rsidRDefault="002252DD" w:rsidP="002252DD">
      <w:pPr>
        <w:rPr>
          <w:moveTo w:id="102" w:author="Meeks, Michael J. (JSC-SF5)[WYLE LABORATORIES, INC.]" w:date="2016-03-29T14:13:00Z"/>
        </w:rPr>
      </w:pPr>
      <w:moveToRangeStart w:id="103" w:author="Meeks, Michael J. (JSC-SF5)[WYLE LABORATORIES, INC.]" w:date="2016-03-29T14:13:00Z" w:name="move447024128"/>
      <w:moveTo w:id="104" w:author="Meeks, Michael J. (JSC-SF5)[WYLE LABORATORIES, INC.]" w:date="2016-03-29T14:13:00Z">
        <w:del w:id="105" w:author="Meeks, Michael J. (JSC-SF5)[WYLE LABORATORIES, INC.]" w:date="2016-03-29T14:13:00Z">
          <w:r w:rsidRPr="00004C9A" w:rsidDel="002252DD">
            <w:delText xml:space="preserve">During this install we used version </w:delText>
          </w:r>
          <w:r w:rsidDel="002252DD">
            <w:delText>v0.2.18x</w:delText>
          </w:r>
          <w:r w:rsidRPr="00004C9A" w:rsidDel="002252DD">
            <w:delText>64 newer versions my work but have not been tested.</w:delText>
          </w:r>
        </w:del>
      </w:moveTo>
      <w:proofErr w:type="spellStart"/>
      <w:ins w:id="106" w:author="Meeks, Michael J. (JSC-SF5)[WYLE LABORATORIES, INC.]" w:date="2016-03-29T14:14:00Z">
        <w:r>
          <w:t>IISnode</w:t>
        </w:r>
        <w:proofErr w:type="spellEnd"/>
        <w:r>
          <w:t xml:space="preserve"> version 0.2.18x64 is the version known to work for this SMG insta</w:t>
        </w:r>
      </w:ins>
      <w:ins w:id="107" w:author="Meeks, Michael J. (JSC-SF5)[WYLE LABORATORIES, INC.]" w:date="2016-03-29T14:15:00Z">
        <w:r>
          <w:t xml:space="preserve">llation, </w:t>
        </w:r>
      </w:ins>
      <w:ins w:id="108" w:author="Meeks, Michael J. (JSC-SF5)[WYLE LABORATORIES, INC.]" w:date="2016-03-29T14:17:00Z">
        <w:r>
          <w:t>newer</w:t>
        </w:r>
      </w:ins>
      <w:ins w:id="109" w:author="Meeks, Michael J. (JSC-SF5)[WYLE LABORATORIES, INC.]" w:date="2016-03-29T14:15:00Z">
        <w:r>
          <w:t xml:space="preserve"> versions may work but have not been tested</w:t>
        </w:r>
      </w:ins>
    </w:p>
    <w:moveToRangeEnd w:id="103"/>
    <w:p w:rsidR="00AC6C6A" w:rsidDel="002252DD" w:rsidRDefault="00AC6C6A" w:rsidP="00AC6C6A">
      <w:pPr>
        <w:rPr>
          <w:del w:id="110" w:author="Meeks, Michael J. (JSC-SF5)[WYLE LABORATORIES, INC.]" w:date="2016-03-29T14:15:00Z"/>
        </w:rPr>
      </w:pPr>
    </w:p>
    <w:p w:rsidR="00A95947" w:rsidRDefault="00AC6C6A" w:rsidP="00A95947">
      <w:pPr>
        <w:pStyle w:val="ListParagraph"/>
        <w:numPr>
          <w:ilvl w:val="0"/>
          <w:numId w:val="20"/>
        </w:numPr>
      </w:pPr>
      <w:r>
        <w:t xml:space="preserve">Run the installer to install the software.  </w:t>
      </w:r>
    </w:p>
    <w:p w:rsidR="00AC6C6A" w:rsidRDefault="00AC6C6A" w:rsidP="00A95947">
      <w:pPr>
        <w:pStyle w:val="ListParagraph"/>
        <w:numPr>
          <w:ilvl w:val="0"/>
          <w:numId w:val="20"/>
        </w:numPr>
      </w:pPr>
      <w:r>
        <w:t>After the soft</w:t>
      </w:r>
      <w:r w:rsidR="00973A15">
        <w:t xml:space="preserve">ware is installed copy the </w:t>
      </w:r>
      <w:proofErr w:type="spellStart"/>
      <w:r w:rsidR="00973A15">
        <w:t>iisnode</w:t>
      </w:r>
      <w:proofErr w:type="spellEnd"/>
      <w:r w:rsidR="00973A15">
        <w:t xml:space="preserve"> folder</w:t>
      </w:r>
      <w:r>
        <w:t xml:space="preserve"> from </w:t>
      </w:r>
      <w:r w:rsidR="001A7077">
        <w:t>``</w:t>
      </w:r>
      <w:r>
        <w:t>C</w:t>
      </w:r>
      <w:proofErr w:type="gramStart"/>
      <w:r>
        <w:t>:\</w:t>
      </w:r>
      <w:proofErr w:type="gramEnd"/>
      <w:r>
        <w:t>Program Files\</w:t>
      </w:r>
      <w:r w:rsidR="001A7077">
        <w:t>``</w:t>
      </w:r>
      <w:r>
        <w:t xml:space="preserve"> to </w:t>
      </w:r>
      <w:r w:rsidR="001A7077">
        <w:t>``</w:t>
      </w:r>
      <w:r>
        <w:t>W:\</w:t>
      </w:r>
      <w:r w:rsidR="001A7077">
        <w:t>``</w:t>
      </w:r>
      <w:r>
        <w:t>.</w:t>
      </w:r>
    </w:p>
    <w:p w:rsidR="00AC6C6A" w:rsidRDefault="00AC6C6A" w:rsidP="00A95947">
      <w:pPr>
        <w:pStyle w:val="ListParagraph"/>
        <w:numPr>
          <w:ilvl w:val="0"/>
          <w:numId w:val="20"/>
        </w:numPr>
      </w:pPr>
      <w:r w:rsidRPr="00AC6C6A">
        <w:t xml:space="preserve">To set up samples, from the administrative command prompt </w:t>
      </w:r>
      <w:r>
        <w:t>run the following command.  ``W</w:t>
      </w:r>
      <w:proofErr w:type="gramStart"/>
      <w:r>
        <w:t>:</w:t>
      </w:r>
      <w:r w:rsidRPr="00AC6C6A">
        <w:t>\</w:t>
      </w:r>
      <w:proofErr w:type="gramEnd"/>
      <w:r w:rsidRPr="00AC6C6A">
        <w:t>iisnode\setupsamples.bat</w:t>
      </w:r>
      <w:r>
        <w:t>``</w:t>
      </w:r>
      <w:r w:rsidR="00004C9A">
        <w:t xml:space="preserve"> Press Enter and then Enter again.</w:t>
      </w:r>
    </w:p>
    <w:p w:rsidR="00A95947" w:rsidRDefault="00A95947" w:rsidP="00A95947">
      <w:pPr>
        <w:pStyle w:val="ListParagraph"/>
        <w:numPr>
          <w:ilvl w:val="0"/>
          <w:numId w:val="20"/>
        </w:numPr>
        <w:spacing w:line="240" w:lineRule="auto"/>
      </w:pPr>
      <w:r>
        <w:t xml:space="preserve">Restart IIS </w:t>
      </w:r>
      <w:r w:rsidR="00FB11FD">
        <w:t xml:space="preserve">by </w:t>
      </w:r>
      <w:r>
        <w:t>running the command ``</w:t>
      </w:r>
      <w:proofErr w:type="spellStart"/>
      <w:r>
        <w:t>iisreset</w:t>
      </w:r>
      <w:proofErr w:type="spellEnd"/>
      <w:r>
        <w:t>``</w:t>
      </w:r>
    </w:p>
    <w:p w:rsidR="00A95947" w:rsidRDefault="00A95947" w:rsidP="00A95947">
      <w:pPr>
        <w:pStyle w:val="ListParagraph"/>
        <w:numPr>
          <w:ilvl w:val="0"/>
          <w:numId w:val="20"/>
        </w:numPr>
        <w:spacing w:line="240" w:lineRule="auto"/>
      </w:pPr>
      <w:r>
        <w:t xml:space="preserve">Browse to </w:t>
      </w:r>
      <w:hyperlink r:id="rId13" w:history="1">
        <w:r w:rsidRPr="00533D18">
          <w:rPr>
            <w:rStyle w:val="Hyperlink"/>
          </w:rPr>
          <w:t>http://localhost/node</w:t>
        </w:r>
      </w:hyperlink>
    </w:p>
    <w:p w:rsidR="004B66B4" w:rsidRPr="00004C9A" w:rsidRDefault="00A95947" w:rsidP="00004C9A">
      <w:pPr>
        <w:pStyle w:val="ListParagraph"/>
        <w:numPr>
          <w:ilvl w:val="1"/>
          <w:numId w:val="20"/>
        </w:numPr>
        <w:spacing w:line="240" w:lineRule="auto"/>
      </w:pPr>
      <w:r>
        <w:t xml:space="preserve">Make Sure that the </w:t>
      </w:r>
      <w:proofErr w:type="spellStart"/>
      <w:r>
        <w:t>helloworld</w:t>
      </w:r>
      <w:proofErr w:type="spellEnd"/>
      <w:r>
        <w:t xml:space="preserve"> and hello.js endpoints are working.</w:t>
      </w:r>
    </w:p>
    <w:p w:rsidR="00F16AAA" w:rsidRDefault="00F16AAA" w:rsidP="00F16AAA">
      <w:pPr>
        <w:pStyle w:val="Heading1"/>
      </w:pPr>
      <w:bookmarkStart w:id="111" w:name="_Toc447263005"/>
      <w:r>
        <w:t>MySQL Installation</w:t>
      </w:r>
      <w:bookmarkEnd w:id="111"/>
    </w:p>
    <w:p w:rsidR="008E26F4" w:rsidRDefault="008E26F4" w:rsidP="008E26F4">
      <w:r>
        <w:t>Download the MySQL installer</w:t>
      </w:r>
      <w:ins w:id="112" w:author="Meeks, Michael J. (JSC-SF5)[WYLE LABORATORIES, INC.]" w:date="2016-03-29T14:16:00Z">
        <w:r w:rsidR="002252DD">
          <w:t>, version 5.7.11</w:t>
        </w:r>
      </w:ins>
      <w:r>
        <w:t xml:space="preserve"> from the following link</w:t>
      </w:r>
      <w:r w:rsidR="00AC6961">
        <w:t xml:space="preserve"> (read notes on web page to select correct installer)</w:t>
      </w:r>
      <w:r>
        <w:t>.</w:t>
      </w:r>
      <w:r w:rsidR="00145530">
        <w:t xml:space="preserve">  Scroll down and click No thanks, just start my download.</w:t>
      </w:r>
    </w:p>
    <w:p w:rsidR="00145530" w:rsidRDefault="00F7470E" w:rsidP="008E26F4">
      <w:hyperlink r:id="rId14" w:history="1">
        <w:r w:rsidR="00145530" w:rsidRPr="00AD3666">
          <w:rPr>
            <w:rStyle w:val="Hyperlink"/>
          </w:rPr>
          <w:t>http://dev.mysql.com/downloads/installer/</w:t>
        </w:r>
      </w:hyperlink>
    </w:p>
    <w:p w:rsidR="00145530" w:rsidRDefault="00145530" w:rsidP="008E26F4">
      <w:del w:id="113" w:author="Meeks, Michael J. (JSC-SF5)[WYLE LABORATORIES, INC.]" w:date="2016-03-29T14:17:00Z">
        <w:r w:rsidRPr="00004C9A" w:rsidDel="002252DD">
          <w:delText>During this install we used v</w:delText>
        </w:r>
      </w:del>
      <w:ins w:id="114" w:author="Meeks, Michael J. (JSC-SF5)[WYLE LABORATORIES, INC.]" w:date="2016-03-29T14:17:00Z">
        <w:r w:rsidR="002252DD">
          <w:t>V</w:t>
        </w:r>
      </w:ins>
      <w:r w:rsidRPr="00004C9A">
        <w:t xml:space="preserve">ersion </w:t>
      </w:r>
      <w:r>
        <w:t>5.7.11.0</w:t>
      </w:r>
      <w:r w:rsidRPr="00004C9A">
        <w:t xml:space="preserve"> </w:t>
      </w:r>
      <w:ins w:id="115" w:author="Meeks, Michael J. (JSC-SF5)[WYLE LABORATORIES, INC.]" w:date="2016-03-29T14:17:00Z">
        <w:r w:rsidR="002252DD">
          <w:t xml:space="preserve">was used in this SMG installation </w:t>
        </w:r>
      </w:ins>
      <w:r w:rsidRPr="00004C9A">
        <w:t>newer versions m</w:t>
      </w:r>
      <w:ins w:id="116" w:author="Meeks, Michael J. (JSC-SF5)[WYLE LABORATORIES, INC.]" w:date="2016-03-29T14:17:00Z">
        <w:r w:rsidR="002252DD">
          <w:t>a</w:t>
        </w:r>
      </w:ins>
      <w:r w:rsidRPr="00004C9A">
        <w:t>y work but have not been tested.</w:t>
      </w:r>
    </w:p>
    <w:p w:rsidR="00C8482E" w:rsidRDefault="00C8482E" w:rsidP="008E26F4">
      <w:r>
        <w:t xml:space="preserve">During the install </w:t>
      </w:r>
      <w:del w:id="117" w:author="Meeks, Michael J. (JSC-SF5)[WYLE LABORATORIES, INC.]" w:date="2016-03-29T14:18:00Z">
        <w:r w:rsidDel="002252DD">
          <w:delText xml:space="preserve">you will need to create </w:delText>
        </w:r>
      </w:del>
      <w:r>
        <w:t xml:space="preserve">a password </w:t>
      </w:r>
      <w:ins w:id="118" w:author="Meeks, Michael J. (JSC-SF5)[WYLE LABORATORIES, INC.]" w:date="2016-03-29T14:18:00Z">
        <w:r w:rsidR="002252DD">
          <w:t xml:space="preserve">will need to be created </w:t>
        </w:r>
      </w:ins>
      <w:r>
        <w:t xml:space="preserve">for the root user.  The password needs to be 14 characters or longer </w:t>
      </w:r>
      <w:ins w:id="119" w:author="Meeks, Michael J. (JSC-SF5)[WYLE LABORATORIES, INC.]" w:date="2016-03-29T14:18:00Z">
        <w:r w:rsidR="002252DD">
          <w:t xml:space="preserve">to satisfy the NASA </w:t>
        </w:r>
      </w:ins>
      <w:del w:id="120" w:author="Meeks, Michael J. (JSC-SF5)[WYLE LABORATORIES, INC.]" w:date="2016-03-29T14:18:00Z">
        <w:r w:rsidDel="002252DD">
          <w:delText xml:space="preserve">per </w:delText>
        </w:r>
      </w:del>
      <w:r>
        <w:t>IT security</w:t>
      </w:r>
      <w:ins w:id="121" w:author="Meeks, Michael J. (JSC-SF5)[WYLE LABORATORIES, INC.]" w:date="2016-03-29T14:18:00Z">
        <w:r w:rsidR="002252DD">
          <w:t xml:space="preserve"> policy</w:t>
        </w:r>
      </w:ins>
      <w:r>
        <w:t>.</w:t>
      </w:r>
    </w:p>
    <w:p w:rsidR="00145530" w:rsidRDefault="00145530" w:rsidP="008E26F4">
      <w:r>
        <w:t xml:space="preserve">Accept the defaults except for the following </w:t>
      </w:r>
    </w:p>
    <w:p w:rsidR="00145530" w:rsidRDefault="00145530" w:rsidP="00145530">
      <w:pPr>
        <w:pStyle w:val="ListParagraph"/>
        <w:numPr>
          <w:ilvl w:val="0"/>
          <w:numId w:val="26"/>
        </w:numPr>
      </w:pPr>
      <w:r>
        <w:t>Select Server only</w:t>
      </w:r>
    </w:p>
    <w:p w:rsidR="00145530" w:rsidRDefault="00145530" w:rsidP="00145530">
      <w:pPr>
        <w:pStyle w:val="ListParagraph"/>
        <w:numPr>
          <w:ilvl w:val="0"/>
          <w:numId w:val="26"/>
        </w:numPr>
      </w:pPr>
      <w:proofErr w:type="spellStart"/>
      <w:r>
        <w:t>Config</w:t>
      </w:r>
      <w:proofErr w:type="spellEnd"/>
      <w:r>
        <w:t xml:space="preserve"> Type</w:t>
      </w:r>
      <w:r w:rsidR="00103975">
        <w:t>: Select</w:t>
      </w:r>
      <w:r>
        <w:t xml:space="preserve"> server machine</w:t>
      </w:r>
    </w:p>
    <w:p w:rsidR="00145530" w:rsidRDefault="00145530" w:rsidP="00145530">
      <w:pPr>
        <w:pStyle w:val="ListParagraph"/>
        <w:numPr>
          <w:ilvl w:val="0"/>
          <w:numId w:val="26"/>
        </w:numPr>
      </w:pPr>
      <w:r>
        <w:t>Set the root password you created earlier</w:t>
      </w:r>
    </w:p>
    <w:p w:rsidR="00D16636" w:rsidRDefault="00D16636">
      <w:pPr>
        <w:rPr>
          <w:rFonts w:asciiTheme="majorHAnsi" w:eastAsiaTheme="majorEastAsia" w:hAnsiTheme="majorHAnsi" w:cstheme="majorBidi"/>
          <w:color w:val="2E74B5" w:themeColor="accent1" w:themeShade="BF"/>
          <w:sz w:val="30"/>
          <w:szCs w:val="30"/>
        </w:rPr>
      </w:pPr>
      <w:r>
        <w:br w:type="page"/>
      </w:r>
    </w:p>
    <w:p w:rsidR="00C30C83" w:rsidRDefault="00C30C83" w:rsidP="00E311C2">
      <w:pPr>
        <w:pStyle w:val="Heading1"/>
      </w:pPr>
      <w:bookmarkStart w:id="122" w:name="_Toc447263006"/>
      <w:r>
        <w:lastRenderedPageBreak/>
        <w:t>MySQL Database and User Setup</w:t>
      </w:r>
      <w:bookmarkEnd w:id="122"/>
    </w:p>
    <w:p w:rsidR="00E311C2" w:rsidRPr="00E311C2" w:rsidRDefault="00E311C2" w:rsidP="005A4485">
      <w:del w:id="123" w:author="Meeks, Michael J. (JSC-SF5)[WYLE LABORATORIES, INC.]" w:date="2016-03-29T14:19:00Z">
        <w:r w:rsidDel="002252DD">
          <w:delText>You will need to create a</w:delText>
        </w:r>
      </w:del>
      <w:ins w:id="124" w:author="Meeks, Michael J. (JSC-SF5)[WYLE LABORATORIES, INC.]" w:date="2016-03-29T14:19:00Z">
        <w:r w:rsidR="002252DD">
          <w:t>A</w:t>
        </w:r>
      </w:ins>
      <w:r>
        <w:t xml:space="preserve"> database user </w:t>
      </w:r>
      <w:ins w:id="125" w:author="Meeks, Michael J. (JSC-SF5)[WYLE LABORATORIES, INC.]" w:date="2016-03-29T14:19:00Z">
        <w:r w:rsidR="002252DD">
          <w:t xml:space="preserve">needs to be created </w:t>
        </w:r>
      </w:ins>
      <w:r>
        <w:t>for the SMG application to connect to the SQL database.  The password needs to be 14 characters or longer per NASA IT security</w:t>
      </w:r>
      <w:ins w:id="126" w:author="Meeks, Michael J. (JSC-SF5)[WYLE LABORATORIES, INC.]" w:date="2016-03-29T14:20:00Z">
        <w:r w:rsidR="002252DD">
          <w:t xml:space="preserve"> policy</w:t>
        </w:r>
      </w:ins>
      <w:r>
        <w:t>.</w:t>
      </w:r>
      <w:r w:rsidR="005A4485">
        <w:t xml:space="preserve">  Replace the </w:t>
      </w:r>
      <w:proofErr w:type="spellStart"/>
      <w:r w:rsidR="005A4485" w:rsidRPr="005A4485">
        <w:rPr>
          <w:i/>
          <w:color w:val="5B9BD5" w:themeColor="accent1"/>
        </w:rPr>
        <w:t>new_password</w:t>
      </w:r>
      <w:proofErr w:type="spellEnd"/>
      <w:r w:rsidR="005A4485">
        <w:rPr>
          <w:i/>
          <w:color w:val="5B9BD5" w:themeColor="accent1"/>
        </w:rPr>
        <w:t xml:space="preserve"> </w:t>
      </w:r>
      <w:r w:rsidR="005A4485">
        <w:t>with the password that you create.</w:t>
      </w:r>
    </w:p>
    <w:p w:rsidR="00E311C2" w:rsidRPr="00E311C2" w:rsidRDefault="00E311C2" w:rsidP="00E311C2">
      <w:r>
        <w:t>Open command prompt as an administrator and run the following commands.</w:t>
      </w:r>
    </w:p>
    <w:p w:rsidR="006C6139" w:rsidRDefault="006C6139" w:rsidP="006C6139">
      <w:pPr>
        <w:pStyle w:val="ListParagraph"/>
        <w:numPr>
          <w:ilvl w:val="0"/>
          <w:numId w:val="24"/>
        </w:numPr>
      </w:pPr>
      <w:r>
        <w:t>``</w:t>
      </w:r>
      <w:r w:rsidRPr="006C6139">
        <w:t>set path=%PATH%;C:\Program Files\MySQL\MySQL Server 5.7\bin;</w:t>
      </w:r>
      <w:r>
        <w:t>``</w:t>
      </w:r>
    </w:p>
    <w:p w:rsidR="00E311C2" w:rsidRDefault="006C6139" w:rsidP="00E311C2">
      <w:pPr>
        <w:pStyle w:val="ListParagraph"/>
        <w:numPr>
          <w:ilvl w:val="0"/>
          <w:numId w:val="24"/>
        </w:numPr>
      </w:pPr>
      <w:r>
        <w:t>``</w:t>
      </w:r>
      <w:proofErr w:type="spellStart"/>
      <w:r w:rsidR="00E311C2" w:rsidRPr="00E311C2">
        <w:t>mysql</w:t>
      </w:r>
      <w:proofErr w:type="spellEnd"/>
      <w:r w:rsidR="00E311C2" w:rsidRPr="00E311C2">
        <w:t xml:space="preserve"> -u root </w:t>
      </w:r>
      <w:r>
        <w:t>-</w:t>
      </w:r>
      <w:r w:rsidR="00E311C2" w:rsidRPr="00E311C2">
        <w:t>p</w:t>
      </w:r>
      <w:r>
        <w:t>``</w:t>
      </w:r>
    </w:p>
    <w:p w:rsidR="00D60075" w:rsidRDefault="006C6139" w:rsidP="00E311C2">
      <w:pPr>
        <w:pStyle w:val="ListParagraph"/>
        <w:numPr>
          <w:ilvl w:val="0"/>
          <w:numId w:val="24"/>
        </w:numPr>
      </w:pPr>
      <w:r>
        <w:t>``</w:t>
      </w:r>
      <w:r w:rsidR="00D60075">
        <w:t xml:space="preserve">CREATE DATABASE </w:t>
      </w:r>
      <w:proofErr w:type="spellStart"/>
      <w:r w:rsidR="00D60075">
        <w:t>nasasmg</w:t>
      </w:r>
      <w:proofErr w:type="spellEnd"/>
      <w:r w:rsidR="00D60075">
        <w:t>;</w:t>
      </w:r>
      <w:r>
        <w:t>``</w:t>
      </w:r>
    </w:p>
    <w:p w:rsidR="00D60075" w:rsidRDefault="006C6139" w:rsidP="00E311C2">
      <w:pPr>
        <w:pStyle w:val="ListParagraph"/>
        <w:numPr>
          <w:ilvl w:val="0"/>
          <w:numId w:val="24"/>
        </w:numPr>
      </w:pPr>
      <w:r>
        <w:t>``</w:t>
      </w:r>
      <w:r w:rsidR="00D60075">
        <w:t xml:space="preserve">USE </w:t>
      </w:r>
      <w:proofErr w:type="spellStart"/>
      <w:r w:rsidR="00D60075">
        <w:t>nasasmg</w:t>
      </w:r>
      <w:proofErr w:type="spellEnd"/>
      <w:r w:rsidR="00D60075">
        <w:t>;</w:t>
      </w:r>
      <w:r>
        <w:t>``</w:t>
      </w:r>
    </w:p>
    <w:p w:rsidR="00D60075" w:rsidRDefault="006C6139" w:rsidP="00E311C2">
      <w:pPr>
        <w:pStyle w:val="ListParagraph"/>
        <w:numPr>
          <w:ilvl w:val="0"/>
          <w:numId w:val="24"/>
        </w:numPr>
      </w:pPr>
      <w:r>
        <w:t>``</w:t>
      </w:r>
      <w:r w:rsidR="00D60075">
        <w:t>CREATE USER '</w:t>
      </w:r>
      <w:proofErr w:type="spellStart"/>
      <w:r w:rsidR="00D60075">
        <w:t>smguser</w:t>
      </w:r>
      <w:proofErr w:type="spellEnd"/>
      <w:r w:rsidR="00D60075">
        <w:t xml:space="preserve">'@'localhost' IDENTIFIED BY </w:t>
      </w:r>
      <w:r w:rsidR="00D60075" w:rsidRPr="005A4485">
        <w:t>'</w:t>
      </w:r>
      <w:proofErr w:type="spellStart"/>
      <w:r w:rsidR="00D60075" w:rsidRPr="005A4485">
        <w:rPr>
          <w:i/>
          <w:color w:val="5B9BD5" w:themeColor="accent1"/>
        </w:rPr>
        <w:t>new_password</w:t>
      </w:r>
      <w:proofErr w:type="spellEnd"/>
      <w:r w:rsidR="00D60075" w:rsidRPr="005A4485">
        <w:t>';</w:t>
      </w:r>
      <w:r w:rsidRPr="005A4485">
        <w:t>``</w:t>
      </w:r>
    </w:p>
    <w:p w:rsidR="00582AFC" w:rsidRDefault="006C6139" w:rsidP="00481057">
      <w:pPr>
        <w:pStyle w:val="ListParagraph"/>
        <w:numPr>
          <w:ilvl w:val="0"/>
          <w:numId w:val="24"/>
        </w:numPr>
      </w:pPr>
      <w:r>
        <w:t>``</w:t>
      </w:r>
      <w:r w:rsidR="00481057" w:rsidRPr="00481057">
        <w:t>GRANT ALL ON nasasmg.* TO '</w:t>
      </w:r>
      <w:proofErr w:type="spellStart"/>
      <w:r w:rsidR="00481057" w:rsidRPr="00481057">
        <w:t>smguser</w:t>
      </w:r>
      <w:proofErr w:type="spellEnd"/>
      <w:r w:rsidR="00481057" w:rsidRPr="00481057">
        <w:t>'@'localhost';</w:t>
      </w:r>
      <w:r>
        <w:t>``</w:t>
      </w:r>
    </w:p>
    <w:p w:rsidR="00481057" w:rsidRDefault="00481057" w:rsidP="00481057">
      <w:pPr>
        <w:pStyle w:val="ListParagraph"/>
        <w:numPr>
          <w:ilvl w:val="0"/>
          <w:numId w:val="24"/>
        </w:numPr>
      </w:pPr>
      <w:r>
        <w:t>``exit``</w:t>
      </w:r>
    </w:p>
    <w:p w:rsidR="00582AFC" w:rsidRDefault="00582AFC" w:rsidP="00582AFC">
      <w:pPr>
        <w:pStyle w:val="Heading1"/>
      </w:pPr>
      <w:bookmarkStart w:id="127" w:name="_Toc447263007"/>
      <w:r>
        <w:t>SMG Installation</w:t>
      </w:r>
      <w:bookmarkEnd w:id="127"/>
    </w:p>
    <w:p w:rsidR="008F6B65" w:rsidRDefault="008F6B65" w:rsidP="008F6B65">
      <w:r>
        <w:t>Download the SMG software from the following link</w:t>
      </w:r>
      <w:r w:rsidR="00AC6961">
        <w:t xml:space="preserve"> (select Download Zip)</w:t>
      </w:r>
    </w:p>
    <w:p w:rsidR="008F6B65" w:rsidRDefault="00F7470E" w:rsidP="008F6B65">
      <w:pPr>
        <w:rPr>
          <w:rStyle w:val="Hyperlink"/>
        </w:rPr>
      </w:pPr>
      <w:hyperlink r:id="rId15" w:history="1">
        <w:r w:rsidR="008F6B65" w:rsidRPr="008F6B65">
          <w:rPr>
            <w:rStyle w:val="Hyperlink"/>
          </w:rPr>
          <w:t>https://github.com/NASA-Tournament-Lab/NTL-Solution-Mechanism-Guide</w:t>
        </w:r>
      </w:hyperlink>
      <w:r w:rsidR="00C8482E">
        <w:rPr>
          <w:rStyle w:val="Hyperlink"/>
        </w:rPr>
        <w:t xml:space="preserve"> </w:t>
      </w:r>
    </w:p>
    <w:p w:rsidR="005A4485" w:rsidRDefault="005A4485" w:rsidP="005A4485">
      <w:pPr>
        <w:pStyle w:val="ListParagraph"/>
        <w:numPr>
          <w:ilvl w:val="0"/>
          <w:numId w:val="31"/>
        </w:numPr>
      </w:pPr>
      <w:r>
        <w:t xml:space="preserve">Right click the folder </w:t>
      </w:r>
      <w:r w:rsidRPr="005A4485">
        <w:t>NTL-Solution-Mechanism-Guide-master</w:t>
      </w:r>
    </w:p>
    <w:p w:rsidR="005A4485" w:rsidRDefault="005A4485" w:rsidP="005A4485">
      <w:pPr>
        <w:pStyle w:val="ListParagraph"/>
        <w:numPr>
          <w:ilvl w:val="0"/>
          <w:numId w:val="31"/>
        </w:numPr>
      </w:pPr>
      <w:r>
        <w:t>Select Extract All…</w:t>
      </w:r>
    </w:p>
    <w:p w:rsidR="005A4485" w:rsidRDefault="005A4485" w:rsidP="005A4485">
      <w:pPr>
        <w:pStyle w:val="ListParagraph"/>
        <w:numPr>
          <w:ilvl w:val="0"/>
          <w:numId w:val="31"/>
        </w:numPr>
      </w:pPr>
      <w:r>
        <w:t>Click Extract</w:t>
      </w:r>
    </w:p>
    <w:p w:rsidR="005A4485" w:rsidRDefault="005A4485" w:rsidP="005A4485">
      <w:pPr>
        <w:pStyle w:val="ListParagraph"/>
        <w:numPr>
          <w:ilvl w:val="0"/>
          <w:numId w:val="31"/>
        </w:numPr>
      </w:pPr>
      <w:r>
        <w:t xml:space="preserve">On the window that pops up after the extraction is complete select the folder </w:t>
      </w:r>
      <w:r w:rsidRPr="005A4485">
        <w:t>NTL-Solution-Mechanism-Guide-master</w:t>
      </w:r>
      <w:r>
        <w:t xml:space="preserve"> </w:t>
      </w:r>
    </w:p>
    <w:p w:rsidR="00C8482E" w:rsidRDefault="005A4485" w:rsidP="005A4485">
      <w:pPr>
        <w:pStyle w:val="ListParagraph"/>
        <w:numPr>
          <w:ilvl w:val="0"/>
          <w:numId w:val="31"/>
        </w:numPr>
      </w:pPr>
      <w:r>
        <w:t>R</w:t>
      </w:r>
      <w:r w:rsidR="00C8482E">
        <w:t>ename</w:t>
      </w:r>
      <w:r>
        <w:t xml:space="preserve"> </w:t>
      </w:r>
      <w:r w:rsidRPr="005A4485">
        <w:t>NTL-Solution-Mechanism-Guide-master</w:t>
      </w:r>
      <w:r>
        <w:t xml:space="preserve"> </w:t>
      </w:r>
      <w:r w:rsidR="00C8482E">
        <w:t xml:space="preserve">to </w:t>
      </w:r>
      <w:proofErr w:type="spellStart"/>
      <w:r w:rsidR="00C8482E">
        <w:t>nasa-smg</w:t>
      </w:r>
      <w:proofErr w:type="spellEnd"/>
      <w:r w:rsidR="00C8482E">
        <w:t>.</w:t>
      </w:r>
    </w:p>
    <w:p w:rsidR="005A4485" w:rsidRDefault="005A4485" w:rsidP="005A4485">
      <w:pPr>
        <w:pStyle w:val="ListParagraph"/>
        <w:numPr>
          <w:ilvl w:val="0"/>
          <w:numId w:val="31"/>
        </w:numPr>
      </w:pPr>
      <w:r w:rsidRPr="005A4485">
        <w:t xml:space="preserve">Copy the </w:t>
      </w:r>
      <w:proofErr w:type="spellStart"/>
      <w:r w:rsidRPr="005A4485">
        <w:t>nasa-smg</w:t>
      </w:r>
      <w:proofErr w:type="spellEnd"/>
      <w:r w:rsidRPr="005A4485">
        <w:t xml:space="preserve"> folder to ``W:\iisnode\www``</w:t>
      </w:r>
    </w:p>
    <w:p w:rsidR="00C8482E" w:rsidRDefault="00C8482E" w:rsidP="00C8482E">
      <w:r>
        <w:t>O</w:t>
      </w:r>
      <w:r w:rsidRPr="00C8482E">
        <w:t>pen up com</w:t>
      </w:r>
      <w:r>
        <w:t>mand prompt as an Administrator</w:t>
      </w:r>
    </w:p>
    <w:p w:rsidR="00C8482E" w:rsidRDefault="00C8482E" w:rsidP="00C8482E">
      <w:pPr>
        <w:pStyle w:val="ListParagraph"/>
        <w:numPr>
          <w:ilvl w:val="0"/>
          <w:numId w:val="23"/>
        </w:numPr>
      </w:pPr>
      <w:r>
        <w:t>Type ``W:``</w:t>
      </w:r>
      <w:r w:rsidR="00E04AE0">
        <w:t xml:space="preserve"> to change to the W:\</w:t>
      </w:r>
      <w:r>
        <w:t xml:space="preserve"> drive</w:t>
      </w:r>
    </w:p>
    <w:p w:rsidR="00C8482E" w:rsidRDefault="00C8482E" w:rsidP="00C8482E">
      <w:pPr>
        <w:pStyle w:val="ListParagraph"/>
        <w:numPr>
          <w:ilvl w:val="0"/>
          <w:numId w:val="23"/>
        </w:numPr>
      </w:pPr>
      <w:r>
        <w:t xml:space="preserve">Change to the </w:t>
      </w:r>
      <w:proofErr w:type="spellStart"/>
      <w:r>
        <w:t>nasa-smg</w:t>
      </w:r>
      <w:proofErr w:type="spellEnd"/>
      <w:r>
        <w:t xml:space="preserve"> fol</w:t>
      </w:r>
      <w:r w:rsidR="00E04AE0">
        <w:t>der by using this command ``cd \</w:t>
      </w:r>
      <w:proofErr w:type="spellStart"/>
      <w:r w:rsidR="00E04AE0">
        <w:t>iisnode</w:t>
      </w:r>
      <w:proofErr w:type="spellEnd"/>
      <w:r w:rsidR="00E04AE0">
        <w:t>\www\</w:t>
      </w:r>
      <w:proofErr w:type="spellStart"/>
      <w:r>
        <w:t>nasa-smg</w:t>
      </w:r>
      <w:proofErr w:type="spellEnd"/>
      <w:r>
        <w:t>``</w:t>
      </w:r>
    </w:p>
    <w:p w:rsidR="00C8482E" w:rsidRDefault="00C8482E" w:rsidP="00C8482E">
      <w:pPr>
        <w:pStyle w:val="ListParagraph"/>
        <w:numPr>
          <w:ilvl w:val="0"/>
          <w:numId w:val="23"/>
        </w:numPr>
      </w:pPr>
      <w:r>
        <w:t>Type ``</w:t>
      </w:r>
      <w:proofErr w:type="gramStart"/>
      <w:r w:rsidR="00E04AE0">
        <w:t>..</w:t>
      </w:r>
      <w:proofErr w:type="gramEnd"/>
      <w:r w:rsidR="00E04AE0">
        <w:t>\..\..\</w:t>
      </w:r>
      <w:proofErr w:type="spellStart"/>
      <w:r w:rsidR="00E04AE0">
        <w:t>nodejs</w:t>
      </w:r>
      <w:proofErr w:type="spellEnd"/>
      <w:r w:rsidR="00E04AE0">
        <w:t>\</w:t>
      </w:r>
      <w:proofErr w:type="spellStart"/>
      <w:r>
        <w:t>npm</w:t>
      </w:r>
      <w:proofErr w:type="spellEnd"/>
      <w:r>
        <w:t xml:space="preserve"> install`` to install the </w:t>
      </w:r>
      <w:proofErr w:type="spellStart"/>
      <w:r>
        <w:t>smg</w:t>
      </w:r>
      <w:proofErr w:type="spellEnd"/>
      <w:r>
        <w:t xml:space="preserve"> software</w:t>
      </w:r>
      <w:r>
        <w:tab/>
      </w:r>
    </w:p>
    <w:p w:rsidR="00C8482E" w:rsidRPr="008F6B65" w:rsidRDefault="00C8482E" w:rsidP="00C8482E">
      <w:pPr>
        <w:pStyle w:val="ListParagraph"/>
        <w:numPr>
          <w:ilvl w:val="0"/>
          <w:numId w:val="23"/>
        </w:numPr>
      </w:pPr>
      <w:r w:rsidRPr="00C8482E">
        <w:lastRenderedPageBreak/>
        <w:t>Restart IIS by ``</w:t>
      </w:r>
      <w:proofErr w:type="spellStart"/>
      <w:r w:rsidRPr="00C8482E">
        <w:t>iisreset</w:t>
      </w:r>
      <w:proofErr w:type="spellEnd"/>
      <w:r w:rsidRPr="00C8482E">
        <w:t>``</w:t>
      </w:r>
    </w:p>
    <w:p w:rsidR="0015256E" w:rsidRDefault="0015256E" w:rsidP="0015256E">
      <w:pPr>
        <w:pStyle w:val="Heading1"/>
      </w:pPr>
      <w:bookmarkStart w:id="128" w:name="_Toc447263008"/>
      <w:r>
        <w:t>SMG IIS Setup</w:t>
      </w:r>
      <w:bookmarkEnd w:id="128"/>
    </w:p>
    <w:p w:rsidR="000D2E0F" w:rsidRDefault="000D2E0F" w:rsidP="000D2E0F">
      <w:pPr>
        <w:pStyle w:val="ListParagraph"/>
        <w:numPr>
          <w:ilvl w:val="0"/>
          <w:numId w:val="20"/>
        </w:numPr>
      </w:pPr>
      <w:r>
        <w:t>Open the IIS Manager</w:t>
      </w:r>
    </w:p>
    <w:p w:rsidR="00AC6961" w:rsidRDefault="00AC6961" w:rsidP="000D2E0F">
      <w:pPr>
        <w:pStyle w:val="ListParagraph"/>
        <w:numPr>
          <w:ilvl w:val="0"/>
          <w:numId w:val="20"/>
        </w:numPr>
      </w:pPr>
      <w:r>
        <w:t>Expand Computer Name</w:t>
      </w:r>
    </w:p>
    <w:p w:rsidR="000D2E0F" w:rsidRDefault="000D2E0F" w:rsidP="000D2E0F">
      <w:pPr>
        <w:pStyle w:val="ListParagraph"/>
        <w:numPr>
          <w:ilvl w:val="0"/>
          <w:numId w:val="20"/>
        </w:numPr>
      </w:pPr>
      <w:r>
        <w:t>Right click on “Sites” and click “Add Website”</w:t>
      </w:r>
    </w:p>
    <w:p w:rsidR="00C30C83" w:rsidRDefault="000D2E0F" w:rsidP="000D2E0F">
      <w:pPr>
        <w:pStyle w:val="ListParagraph"/>
        <w:numPr>
          <w:ilvl w:val="0"/>
          <w:numId w:val="20"/>
        </w:numPr>
      </w:pPr>
      <w:r>
        <w:t xml:space="preserve">Set </w:t>
      </w:r>
      <w:r w:rsidR="00145530">
        <w:t xml:space="preserve">the </w:t>
      </w:r>
      <w:r>
        <w:t xml:space="preserve">name to </w:t>
      </w:r>
      <w:proofErr w:type="spellStart"/>
      <w:r>
        <w:t>smg</w:t>
      </w:r>
      <w:proofErr w:type="spellEnd"/>
      <w:r>
        <w:t xml:space="preserve">, choose physical path </w:t>
      </w:r>
      <w:r w:rsidR="00145530">
        <w:t>(W:\</w:t>
      </w:r>
      <w:proofErr w:type="spellStart"/>
      <w:r w:rsidR="00145530">
        <w:t>iisnode</w:t>
      </w:r>
      <w:proofErr w:type="spellEnd"/>
      <w:r w:rsidR="00145530">
        <w:t>\www\</w:t>
      </w:r>
      <w:proofErr w:type="spellStart"/>
      <w:r w:rsidR="00145530">
        <w:t>nasa-smg</w:t>
      </w:r>
      <w:proofErr w:type="spellEnd"/>
      <w:r w:rsidR="00145530">
        <w:t xml:space="preserve">) and set the </w:t>
      </w:r>
      <w:proofErr w:type="spellStart"/>
      <w:r w:rsidR="00145530">
        <w:t>ip</w:t>
      </w:r>
      <w:proofErr w:type="spellEnd"/>
      <w:r>
        <w:t xml:space="preserve"> </w:t>
      </w:r>
      <w:r w:rsidR="00145530">
        <w:t>to the website IP and port 80.</w:t>
      </w:r>
    </w:p>
    <w:p w:rsidR="00145530" w:rsidRDefault="00145530" w:rsidP="000D2E0F">
      <w:pPr>
        <w:pStyle w:val="ListParagraph"/>
        <w:numPr>
          <w:ilvl w:val="0"/>
          <w:numId w:val="20"/>
        </w:numPr>
      </w:pPr>
      <w:r>
        <w:t xml:space="preserve">Click Connect </w:t>
      </w:r>
      <w:proofErr w:type="gramStart"/>
      <w:r>
        <w:t>As</w:t>
      </w:r>
      <w:proofErr w:type="gramEnd"/>
      <w:r>
        <w:t xml:space="preserve">… button and enter the </w:t>
      </w:r>
      <w:proofErr w:type="spellStart"/>
      <w:r>
        <w:t>smg-iis</w:t>
      </w:r>
      <w:proofErr w:type="spellEnd"/>
      <w:r>
        <w:t xml:space="preserve"> </w:t>
      </w:r>
      <w:proofErr w:type="spellStart"/>
      <w:r>
        <w:t>userid</w:t>
      </w:r>
      <w:proofErr w:type="spellEnd"/>
      <w:r>
        <w:t xml:space="preserve"> and password you created earl</w:t>
      </w:r>
      <w:r w:rsidR="00637934">
        <w:t>i</w:t>
      </w:r>
      <w:r>
        <w:t>er.</w:t>
      </w:r>
    </w:p>
    <w:p w:rsidR="00D16636" w:rsidRDefault="00D16636">
      <w:pPr>
        <w:rPr>
          <w:rFonts w:asciiTheme="majorHAnsi" w:eastAsiaTheme="majorEastAsia" w:hAnsiTheme="majorHAnsi" w:cstheme="majorBidi"/>
          <w:color w:val="2E74B5" w:themeColor="accent1" w:themeShade="BF"/>
          <w:sz w:val="30"/>
          <w:szCs w:val="30"/>
        </w:rPr>
      </w:pPr>
      <w:r>
        <w:br w:type="page"/>
      </w:r>
    </w:p>
    <w:p w:rsidR="000E0E33" w:rsidRDefault="000E0E33" w:rsidP="000E0E33">
      <w:pPr>
        <w:pStyle w:val="Heading1"/>
      </w:pPr>
      <w:bookmarkStart w:id="129" w:name="_Toc447263009"/>
      <w:proofErr w:type="spellStart"/>
      <w:r>
        <w:lastRenderedPageBreak/>
        <w:t>Web.config</w:t>
      </w:r>
      <w:proofErr w:type="spellEnd"/>
      <w:r>
        <w:t xml:space="preserve"> setup</w:t>
      </w:r>
      <w:bookmarkEnd w:id="129"/>
    </w:p>
    <w:p w:rsidR="00577C59" w:rsidRDefault="00AC6961" w:rsidP="000E0E33">
      <w:r>
        <w:t>Edit</w:t>
      </w:r>
      <w:r w:rsidR="000E0E33">
        <w:t xml:space="preserve"> the </w:t>
      </w:r>
      <w:proofErr w:type="spellStart"/>
      <w:r w:rsidR="000E0E33">
        <w:t>web.config</w:t>
      </w:r>
      <w:proofErr w:type="spellEnd"/>
      <w:r w:rsidR="000E0E33">
        <w:t xml:space="preserve"> file at ``W</w:t>
      </w:r>
      <w:proofErr w:type="gramStart"/>
      <w:r w:rsidR="000E0E33">
        <w:t>:\</w:t>
      </w:r>
      <w:proofErr w:type="gramEnd"/>
      <w:r w:rsidR="000E0E33">
        <w:t>iisnode\www\nasa-smg. Find the section under “</w:t>
      </w:r>
      <w:proofErr w:type="spellStart"/>
      <w:r w:rsidR="000E0E33">
        <w:t>appSettings</w:t>
      </w:r>
      <w:proofErr w:type="spellEnd"/>
      <w:r w:rsidR="000E0E33">
        <w:t xml:space="preserve">” </w:t>
      </w:r>
    </w:p>
    <w:p w:rsidR="00577C59" w:rsidRDefault="00D16636" w:rsidP="00577C59">
      <w:pPr>
        <w:pStyle w:val="ListParagraph"/>
        <w:numPr>
          <w:ilvl w:val="0"/>
          <w:numId w:val="30"/>
        </w:numPr>
      </w:pPr>
      <w:r>
        <w:t>C</w:t>
      </w:r>
      <w:r w:rsidR="000E0E33">
        <w:t xml:space="preserve">hange the </w:t>
      </w:r>
      <w:r w:rsidR="00145530">
        <w:t>Database name</w:t>
      </w:r>
      <w:r w:rsidR="00E6773F">
        <w:t xml:space="preserve"> (</w:t>
      </w:r>
      <w:proofErr w:type="spellStart"/>
      <w:r w:rsidR="00E6773F">
        <w:t>db_name</w:t>
      </w:r>
      <w:proofErr w:type="spellEnd"/>
      <w:r w:rsidR="00E6773F">
        <w:t xml:space="preserve">) from </w:t>
      </w:r>
      <w:proofErr w:type="spellStart"/>
      <w:r w:rsidR="00E6773F">
        <w:t>nasa-</w:t>
      </w:r>
      <w:r w:rsidR="00577C59">
        <w:t>smg</w:t>
      </w:r>
      <w:proofErr w:type="spellEnd"/>
      <w:r w:rsidR="00145530">
        <w:t xml:space="preserve"> to </w:t>
      </w:r>
      <w:proofErr w:type="spellStart"/>
      <w:r w:rsidR="00145530">
        <w:t>nasasmg</w:t>
      </w:r>
      <w:proofErr w:type="spellEnd"/>
      <w:r w:rsidR="00577C59">
        <w:t xml:space="preserve"> </w:t>
      </w:r>
      <w:r w:rsidR="004774CD">
        <w:t xml:space="preserve"> </w:t>
      </w:r>
    </w:p>
    <w:p w:rsidR="00577C59" w:rsidRDefault="00D16636" w:rsidP="00577C59">
      <w:pPr>
        <w:pStyle w:val="ListParagraph"/>
        <w:numPr>
          <w:ilvl w:val="0"/>
          <w:numId w:val="30"/>
        </w:numPr>
      </w:pPr>
      <w:r>
        <w:t xml:space="preserve">Change </w:t>
      </w:r>
      <w:r w:rsidR="000E0E33">
        <w:t>MySQL login</w:t>
      </w:r>
      <w:r w:rsidR="00577C59">
        <w:t xml:space="preserve"> (</w:t>
      </w:r>
      <w:proofErr w:type="spellStart"/>
      <w:r w:rsidR="00577C59">
        <w:t>db_user</w:t>
      </w:r>
      <w:proofErr w:type="spellEnd"/>
      <w:r w:rsidR="00577C59">
        <w:t xml:space="preserve">) from root to </w:t>
      </w:r>
      <w:proofErr w:type="spellStart"/>
      <w:r w:rsidR="00577C59">
        <w:t>smguser</w:t>
      </w:r>
      <w:proofErr w:type="spellEnd"/>
      <w:r w:rsidR="00577C59">
        <w:t xml:space="preserve"> </w:t>
      </w:r>
    </w:p>
    <w:p w:rsidR="00577C59" w:rsidRPr="00577C59" w:rsidRDefault="00D16636" w:rsidP="00577C59">
      <w:pPr>
        <w:pStyle w:val="ListParagraph"/>
        <w:numPr>
          <w:ilvl w:val="0"/>
          <w:numId w:val="30"/>
        </w:numPr>
      </w:pPr>
      <w:r>
        <w:t>Change</w:t>
      </w:r>
      <w:r w:rsidRPr="00577C59">
        <w:t xml:space="preserve"> </w:t>
      </w:r>
      <w:r w:rsidR="000E0E33" w:rsidRPr="00577C59">
        <w:t xml:space="preserve">MySQL </w:t>
      </w:r>
      <w:r w:rsidR="00637934">
        <w:t>password (</w:t>
      </w:r>
      <w:proofErr w:type="spellStart"/>
      <w:r w:rsidR="00637934">
        <w:t>db_password</w:t>
      </w:r>
      <w:proofErr w:type="spellEnd"/>
      <w:r w:rsidR="00637934">
        <w:t>) from “”</w:t>
      </w:r>
      <w:r w:rsidR="00577C59" w:rsidRPr="00577C59">
        <w:t xml:space="preserve"> to the </w:t>
      </w:r>
      <w:r w:rsidR="00577C59" w:rsidRPr="00D16636">
        <w:t>‘</w:t>
      </w:r>
      <w:proofErr w:type="spellStart"/>
      <w:r w:rsidR="00577C59" w:rsidRPr="00D16636">
        <w:rPr>
          <w:i/>
          <w:color w:val="5B9BD5" w:themeColor="accent1"/>
        </w:rPr>
        <w:t>new_password</w:t>
      </w:r>
      <w:proofErr w:type="spellEnd"/>
      <w:r w:rsidR="00577C59" w:rsidRPr="00D16636">
        <w:t>’</w:t>
      </w:r>
      <w:r w:rsidR="00577C59" w:rsidRPr="00577C59">
        <w:t xml:space="preserve"> </w:t>
      </w:r>
      <w:r>
        <w:t xml:space="preserve">that you </w:t>
      </w:r>
      <w:r w:rsidR="00577C59" w:rsidRPr="00577C59">
        <w:t>set in the MySQL Database and User Setup</w:t>
      </w:r>
      <w:r>
        <w:t xml:space="preserve"> section</w:t>
      </w:r>
    </w:p>
    <w:p w:rsidR="000E0E33" w:rsidRDefault="004774CD" w:rsidP="00577C59">
      <w:pPr>
        <w:pStyle w:val="ListParagraph"/>
        <w:numPr>
          <w:ilvl w:val="0"/>
          <w:numId w:val="30"/>
        </w:numPr>
      </w:pPr>
      <w:r>
        <w:t>Save the file and exit</w:t>
      </w:r>
    </w:p>
    <w:p w:rsidR="000E0E33" w:rsidRDefault="000E0E33" w:rsidP="00C30C83">
      <w:pPr>
        <w:pStyle w:val="Heading1"/>
      </w:pPr>
      <w:bookmarkStart w:id="130" w:name="_Toc447263010"/>
      <w:proofErr w:type="gramStart"/>
      <w:r>
        <w:t>env_sample.bat</w:t>
      </w:r>
      <w:proofErr w:type="gramEnd"/>
      <w:r>
        <w:t xml:space="preserve"> Setup</w:t>
      </w:r>
      <w:bookmarkEnd w:id="130"/>
    </w:p>
    <w:p w:rsidR="000E0E33" w:rsidRDefault="00577C59" w:rsidP="000E0E33">
      <w:r>
        <w:t>Edit</w:t>
      </w:r>
      <w:r w:rsidR="000E0E33">
        <w:t xml:space="preserve"> the env_sample.bat file at ``W</w:t>
      </w:r>
      <w:proofErr w:type="gramStart"/>
      <w:r w:rsidR="000E0E33">
        <w:t>:\</w:t>
      </w:r>
      <w:proofErr w:type="gramEnd"/>
      <w:r w:rsidR="000E0E33">
        <w:t xml:space="preserve">iisnode\www\nasa-smg. </w:t>
      </w:r>
    </w:p>
    <w:p w:rsidR="00577C59" w:rsidRDefault="00D16636" w:rsidP="00577C59">
      <w:pPr>
        <w:pStyle w:val="ListParagraph"/>
        <w:numPr>
          <w:ilvl w:val="0"/>
          <w:numId w:val="30"/>
        </w:numPr>
      </w:pPr>
      <w:r>
        <w:t>Change</w:t>
      </w:r>
      <w:r w:rsidR="00577C59">
        <w:t xml:space="preserve"> the Da</w:t>
      </w:r>
      <w:r w:rsidR="00E6773F">
        <w:t>tabase name (</w:t>
      </w:r>
      <w:proofErr w:type="spellStart"/>
      <w:r w:rsidR="00E6773F">
        <w:t>db_name</w:t>
      </w:r>
      <w:proofErr w:type="spellEnd"/>
      <w:r w:rsidR="00E6773F">
        <w:t xml:space="preserve">) from </w:t>
      </w:r>
      <w:proofErr w:type="spellStart"/>
      <w:r w:rsidR="00E6773F">
        <w:t>nasa-</w:t>
      </w:r>
      <w:r w:rsidR="00577C59">
        <w:t>smg</w:t>
      </w:r>
      <w:proofErr w:type="spellEnd"/>
      <w:r w:rsidR="00577C59">
        <w:t xml:space="preserve"> to </w:t>
      </w:r>
      <w:proofErr w:type="spellStart"/>
      <w:r w:rsidR="00577C59">
        <w:t>nasasmg</w:t>
      </w:r>
      <w:proofErr w:type="spellEnd"/>
      <w:r w:rsidR="00577C59">
        <w:t xml:space="preserve">  </w:t>
      </w:r>
    </w:p>
    <w:p w:rsidR="00577C59" w:rsidRDefault="00D16636" w:rsidP="00577C59">
      <w:pPr>
        <w:pStyle w:val="ListParagraph"/>
        <w:numPr>
          <w:ilvl w:val="0"/>
          <w:numId w:val="30"/>
        </w:numPr>
      </w:pPr>
      <w:r>
        <w:t xml:space="preserve">Change </w:t>
      </w:r>
      <w:r w:rsidR="00577C59">
        <w:t>MySQL login (</w:t>
      </w:r>
      <w:proofErr w:type="spellStart"/>
      <w:r w:rsidR="00577C59">
        <w:t>db_user</w:t>
      </w:r>
      <w:proofErr w:type="spellEnd"/>
      <w:r w:rsidR="00577C59">
        <w:t xml:space="preserve">) from root to </w:t>
      </w:r>
      <w:proofErr w:type="spellStart"/>
      <w:r w:rsidR="00577C59">
        <w:t>smguser</w:t>
      </w:r>
      <w:proofErr w:type="spellEnd"/>
      <w:r w:rsidR="00577C59">
        <w:t xml:space="preserve"> </w:t>
      </w:r>
    </w:p>
    <w:p w:rsidR="00577C59" w:rsidRPr="00577C59" w:rsidRDefault="00D16636" w:rsidP="00577C59">
      <w:pPr>
        <w:pStyle w:val="ListParagraph"/>
        <w:numPr>
          <w:ilvl w:val="0"/>
          <w:numId w:val="30"/>
        </w:numPr>
      </w:pPr>
      <w:r>
        <w:t>Change</w:t>
      </w:r>
      <w:r w:rsidRPr="00577C59">
        <w:t xml:space="preserve"> </w:t>
      </w:r>
      <w:r w:rsidR="00577C59" w:rsidRPr="00577C59">
        <w:t>MySQL password (</w:t>
      </w:r>
      <w:proofErr w:type="spellStart"/>
      <w:r w:rsidR="00577C59" w:rsidRPr="00577C59">
        <w:t>db_password</w:t>
      </w:r>
      <w:proofErr w:type="spellEnd"/>
      <w:r w:rsidR="00577C59" w:rsidRPr="00577C59">
        <w:t xml:space="preserve">) from 1234 to the </w:t>
      </w:r>
      <w:r w:rsidR="00577C59" w:rsidRPr="00D16636">
        <w:t>‘</w:t>
      </w:r>
      <w:proofErr w:type="spellStart"/>
      <w:r w:rsidR="00577C59" w:rsidRPr="00D16636">
        <w:rPr>
          <w:i/>
          <w:color w:val="5B9BD5" w:themeColor="accent1"/>
        </w:rPr>
        <w:t>new_password</w:t>
      </w:r>
      <w:proofErr w:type="spellEnd"/>
      <w:r w:rsidR="00577C59" w:rsidRPr="00D16636">
        <w:t>’</w:t>
      </w:r>
      <w:r>
        <w:t xml:space="preserve"> that you</w:t>
      </w:r>
      <w:r w:rsidR="00577C59" w:rsidRPr="00577C59">
        <w:t xml:space="preserve"> set in the MySQL Database and User Setup</w:t>
      </w:r>
      <w:r>
        <w:t xml:space="preserve"> section</w:t>
      </w:r>
    </w:p>
    <w:p w:rsidR="00577C59" w:rsidRDefault="00577C59" w:rsidP="00577C59">
      <w:pPr>
        <w:pStyle w:val="ListParagraph"/>
        <w:numPr>
          <w:ilvl w:val="0"/>
          <w:numId w:val="30"/>
        </w:numPr>
      </w:pPr>
      <w:r>
        <w:t>Save the file and exit</w:t>
      </w:r>
    </w:p>
    <w:p w:rsidR="00C30C83" w:rsidRPr="00C30C83" w:rsidRDefault="00C30C83" w:rsidP="00C30C83">
      <w:pPr>
        <w:pStyle w:val="Heading1"/>
      </w:pPr>
      <w:bookmarkStart w:id="131" w:name="_Toc447263011"/>
      <w:r>
        <w:t>SMG Database Setup</w:t>
      </w:r>
      <w:bookmarkEnd w:id="131"/>
    </w:p>
    <w:p w:rsidR="00F16AAA" w:rsidRDefault="002F3621" w:rsidP="00F16AAA">
      <w:r w:rsidRPr="002F3621">
        <w:t>Open a command prompt as Administrator</w:t>
      </w:r>
    </w:p>
    <w:p w:rsidR="002F3621" w:rsidRDefault="002F3621" w:rsidP="00F16AAA">
      <w:r>
        <w:t xml:space="preserve">Change to the </w:t>
      </w:r>
      <w:proofErr w:type="spellStart"/>
      <w:r>
        <w:t>smg</w:t>
      </w:r>
      <w:proofErr w:type="spellEnd"/>
      <w:r>
        <w:t xml:space="preserve"> install location</w:t>
      </w:r>
    </w:p>
    <w:p w:rsidR="002F3621" w:rsidRDefault="002F3621" w:rsidP="002F3621">
      <w:pPr>
        <w:pStyle w:val="ListParagraph"/>
        <w:numPr>
          <w:ilvl w:val="0"/>
          <w:numId w:val="23"/>
        </w:numPr>
      </w:pPr>
      <w:r>
        <w:t>Type ``W:`` to change to the W:\ drive</w:t>
      </w:r>
    </w:p>
    <w:p w:rsidR="002F3621" w:rsidRDefault="002F3621" w:rsidP="002F3621">
      <w:pPr>
        <w:pStyle w:val="ListParagraph"/>
        <w:numPr>
          <w:ilvl w:val="0"/>
          <w:numId w:val="23"/>
        </w:numPr>
      </w:pPr>
      <w:r>
        <w:t xml:space="preserve">Change to the </w:t>
      </w:r>
      <w:proofErr w:type="spellStart"/>
      <w:r>
        <w:t>nasa-smg</w:t>
      </w:r>
      <w:proofErr w:type="spellEnd"/>
      <w:r>
        <w:t xml:space="preserve"> folder by using this command ``cd \</w:t>
      </w:r>
      <w:proofErr w:type="spellStart"/>
      <w:r>
        <w:t>iisnode</w:t>
      </w:r>
      <w:proofErr w:type="spellEnd"/>
      <w:r>
        <w:t>\www\</w:t>
      </w:r>
      <w:proofErr w:type="spellStart"/>
      <w:r>
        <w:t>nasa-smg</w:t>
      </w:r>
      <w:proofErr w:type="spellEnd"/>
      <w:r>
        <w:t>``</w:t>
      </w:r>
    </w:p>
    <w:p w:rsidR="002F3621" w:rsidRDefault="002F3621" w:rsidP="002F3621">
      <w:pPr>
        <w:pStyle w:val="ListParagraph"/>
        <w:numPr>
          <w:ilvl w:val="0"/>
          <w:numId w:val="23"/>
        </w:numPr>
      </w:pPr>
      <w:r>
        <w:t>Run the ``env_sample.bat`` file to set environment variables needed to set up the database.</w:t>
      </w:r>
    </w:p>
    <w:p w:rsidR="002F3621" w:rsidRDefault="002F3621" w:rsidP="002F3621">
      <w:pPr>
        <w:pStyle w:val="ListParagraph"/>
        <w:numPr>
          <w:ilvl w:val="0"/>
          <w:numId w:val="23"/>
        </w:numPr>
      </w:pPr>
      <w:r>
        <w:t>Run the script to create the database ``</w:t>
      </w:r>
      <w:proofErr w:type="gramStart"/>
      <w:r>
        <w:t>..</w:t>
      </w:r>
      <w:proofErr w:type="gramEnd"/>
      <w:r>
        <w:t>\..\..\</w:t>
      </w:r>
      <w:proofErr w:type="spellStart"/>
      <w:r>
        <w:t>nodejs</w:t>
      </w:r>
      <w:proofErr w:type="spellEnd"/>
      <w:r>
        <w:t>\node.exe resetDb.js``</w:t>
      </w:r>
    </w:p>
    <w:p w:rsidR="002F3621" w:rsidRDefault="002F3621" w:rsidP="002F3621">
      <w:pPr>
        <w:pStyle w:val="ListParagraph"/>
        <w:numPr>
          <w:ilvl w:val="0"/>
          <w:numId w:val="23"/>
        </w:numPr>
      </w:pPr>
      <w:r>
        <w:t>Run the script to install the tables ``</w:t>
      </w:r>
      <w:proofErr w:type="gramStart"/>
      <w:r>
        <w:t>..</w:t>
      </w:r>
      <w:proofErr w:type="gramEnd"/>
      <w:r>
        <w:t>\..\..\</w:t>
      </w:r>
      <w:proofErr w:type="spellStart"/>
      <w:r>
        <w:t>nodejs</w:t>
      </w:r>
      <w:proofErr w:type="spellEnd"/>
      <w:r>
        <w:t>\node.exe generateRealFrontendData.js</w:t>
      </w:r>
    </w:p>
    <w:p w:rsidR="00DE6FE7" w:rsidRDefault="00D2564D" w:rsidP="00D2564D">
      <w:pPr>
        <w:pStyle w:val="Heading1"/>
      </w:pPr>
      <w:bookmarkStart w:id="132" w:name="_Toc447263012"/>
      <w:r>
        <w:lastRenderedPageBreak/>
        <w:t>SMG Login</w:t>
      </w:r>
      <w:bookmarkEnd w:id="132"/>
      <w:r>
        <w:t xml:space="preserve"> </w:t>
      </w:r>
    </w:p>
    <w:p w:rsidR="00F16AAA" w:rsidRDefault="000D2E0F" w:rsidP="00F16AAA">
      <w:r>
        <w:t>You can view the site at</w:t>
      </w:r>
      <w:r w:rsidRPr="000D2E0F">
        <w:t xml:space="preserve"> http://</w:t>
      </w:r>
      <w:r w:rsidR="000B5AD5">
        <w:t>``</w:t>
      </w:r>
      <w:r w:rsidR="008B22C3" w:rsidRPr="00D16636">
        <w:rPr>
          <w:color w:val="5B9BD5" w:themeColor="accent1"/>
        </w:rPr>
        <w:t>Site</w:t>
      </w:r>
      <w:r w:rsidR="000B5AD5" w:rsidRPr="00D16636">
        <w:rPr>
          <w:color w:val="5B9BD5" w:themeColor="accent1"/>
        </w:rPr>
        <w:t>DnsName</w:t>
      </w:r>
      <w:r>
        <w:t>``/, to access admin portal use</w:t>
      </w:r>
      <w:r w:rsidRPr="000D2E0F">
        <w:t xml:space="preserve"> http</w:t>
      </w:r>
      <w:proofErr w:type="gramStart"/>
      <w:r w:rsidRPr="000D2E0F">
        <w:t>:/</w:t>
      </w:r>
      <w:proofErr w:type="gramEnd"/>
      <w:r w:rsidRPr="000D2E0F">
        <w:t>/</w:t>
      </w:r>
      <w:r w:rsidR="000B5AD5">
        <w:t>``</w:t>
      </w:r>
      <w:r w:rsidR="000B5AD5" w:rsidRPr="000B5AD5">
        <w:t xml:space="preserve"> </w:t>
      </w:r>
      <w:proofErr w:type="spellStart"/>
      <w:r w:rsidR="008B22C3" w:rsidRPr="00D16636">
        <w:rPr>
          <w:color w:val="5B9BD5" w:themeColor="accent1"/>
        </w:rPr>
        <w:t>Site</w:t>
      </w:r>
      <w:r w:rsidR="000B5AD5" w:rsidRPr="00D16636">
        <w:rPr>
          <w:color w:val="5B9BD5" w:themeColor="accent1"/>
        </w:rPr>
        <w:t>DnsName</w:t>
      </w:r>
      <w:proofErr w:type="spellEnd"/>
      <w:r>
        <w:t>``</w:t>
      </w:r>
      <w:r w:rsidRPr="000D2E0F">
        <w:t>/admin/</w:t>
      </w:r>
      <w:proofErr w:type="spellStart"/>
      <w:r w:rsidRPr="000D2E0F">
        <w:t>smg</w:t>
      </w:r>
      <w:proofErr w:type="spellEnd"/>
    </w:p>
    <w:p w:rsidR="00D16636" w:rsidRDefault="00D16636">
      <w:pPr>
        <w:rPr>
          <w:rFonts w:asciiTheme="majorHAnsi" w:eastAsiaTheme="majorEastAsia" w:hAnsiTheme="majorHAnsi" w:cstheme="majorBidi"/>
          <w:color w:val="2E74B5" w:themeColor="accent1" w:themeShade="BF"/>
          <w:sz w:val="30"/>
          <w:szCs w:val="30"/>
        </w:rPr>
      </w:pPr>
      <w:r>
        <w:br w:type="page"/>
      </w:r>
    </w:p>
    <w:p w:rsidR="00ED04EE" w:rsidRDefault="00ED04EE" w:rsidP="00ED04EE">
      <w:pPr>
        <w:pStyle w:val="Heading1"/>
      </w:pPr>
      <w:bookmarkStart w:id="133" w:name="_Toc447263013"/>
      <w:r w:rsidRPr="00ED04EE">
        <w:lastRenderedPageBreak/>
        <w:t>Manage Authorization and Users</w:t>
      </w:r>
      <w:bookmarkEnd w:id="133"/>
    </w:p>
    <w:p w:rsidR="00ED04EE" w:rsidRDefault="00ED04EE" w:rsidP="00ED04EE">
      <w:r>
        <w:t>Open IIS</w:t>
      </w:r>
    </w:p>
    <w:p w:rsidR="00ED04EE" w:rsidRDefault="00ED04EE" w:rsidP="00ED04EE">
      <w:r>
        <w:t>Select the application from left side panel</w:t>
      </w:r>
    </w:p>
    <w:p w:rsidR="00ED04EE" w:rsidRDefault="00ED04EE" w:rsidP="00ED04EE">
      <w:r>
        <w:t>On the main panel, navigate down to "IIS" section and right click on "Authorization Rules" then click "Open Feature"</w:t>
      </w:r>
    </w:p>
    <w:p w:rsidR="00ED04EE" w:rsidRDefault="00ED04EE" w:rsidP="00ED04EE">
      <w:r>
        <w:t>Current settings that it allows all users to do "GET" call to the SMG API, and give full access to users with "Administrators" role. Users with "Administrato</w:t>
      </w:r>
      <w:r w:rsidR="008B22C3">
        <w:t>rs" role can access http://”SiteDNSName”</w:t>
      </w:r>
      <w:r>
        <w:t>/admin/smg</w:t>
      </w:r>
    </w:p>
    <w:p w:rsidR="00ED04EE" w:rsidRDefault="00ED04EE" w:rsidP="00ED04EE">
      <w:r>
        <w:t xml:space="preserve">You can </w:t>
      </w:r>
      <w:r w:rsidR="008F6B65">
        <w:t>add</w:t>
      </w:r>
      <w:r>
        <w:t xml:space="preserve"> other rule to allow other groups to get full access to manage the API, when adding a rule or editing "Administrators" rule you will use only two options, either to specify a group or a role, or specify set of users.</w:t>
      </w:r>
    </w:p>
    <w:p w:rsidR="00ED04EE" w:rsidRDefault="00ED04EE" w:rsidP="00ED04EE">
      <w:pPr>
        <w:pStyle w:val="Heading1"/>
      </w:pPr>
      <w:bookmarkStart w:id="134" w:name="_Toc447263014"/>
      <w:r w:rsidRPr="00ED04EE">
        <w:t>Assign a Windows User or Group to a Role</w:t>
      </w:r>
      <w:bookmarkEnd w:id="134"/>
    </w:p>
    <w:p w:rsidR="00ED04EE" w:rsidRDefault="00ED04EE" w:rsidP="00ED04EE">
      <w:r w:rsidRPr="00ED04EE">
        <w:t xml:space="preserve">Follow this documentation </w:t>
      </w:r>
      <w:hyperlink r:id="rId16" w:history="1">
        <w:r w:rsidRPr="00ED04EE">
          <w:rPr>
            <w:rStyle w:val="Hyperlink"/>
          </w:rPr>
          <w:t>http://technet.microsoft.com/en-us/library/cc731411.aspx</w:t>
        </w:r>
      </w:hyperlink>
    </w:p>
    <w:p w:rsidR="00ED04EE" w:rsidRDefault="00ED04EE" w:rsidP="00ED04EE">
      <w:pPr>
        <w:pStyle w:val="Heading1"/>
      </w:pPr>
      <w:bookmarkStart w:id="135" w:name="_Toc447263015"/>
      <w:r w:rsidRPr="00ED04EE">
        <w:t>Mapping between $ legend and SMG cost characteristics values</w:t>
      </w:r>
      <w:bookmarkEnd w:id="135"/>
    </w:p>
    <w:p w:rsidR="00ED04EE" w:rsidRDefault="00ED04EE" w:rsidP="00ED04EE">
      <w:r w:rsidRPr="00ED04EE">
        <w:t>Since cost characteristics values might change in database, we added a new configuration section under Admin portal (Configuration tab) i.e. http://:/admin/help#</w:t>
      </w:r>
      <w:proofErr w:type="gramStart"/>
      <w:r w:rsidRPr="00ED04EE">
        <w:t>configuration .</w:t>
      </w:r>
      <w:proofErr w:type="gramEnd"/>
      <w:r w:rsidRPr="00ED04EE">
        <w:t xml:space="preserve"> The section will list current cost </w:t>
      </w:r>
      <w:del w:id="136" w:author="Meeks, Michael J. (JSC-SF5)[WYLE LABORATORIES, INC.]" w:date="2016-03-29T14:21:00Z">
        <w:r w:rsidRPr="00ED04EE" w:rsidDel="002252DD">
          <w:delText>characterstics</w:delText>
        </w:r>
      </w:del>
      <w:ins w:id="137" w:author="Meeks, Michael J. (JSC-SF5)[WYLE LABORATORIES, INC.]" w:date="2016-03-29T14:21:00Z">
        <w:r w:rsidR="002252DD" w:rsidRPr="00ED04EE">
          <w:t>characteristics</w:t>
        </w:r>
      </w:ins>
      <w:r w:rsidRPr="00ED04EE">
        <w:t xml:space="preserve"> values, and next to each value there is a drop down that contains three values $, $$ and $$$. By default all values are mapped to single dollar sign legend. When you are done with mapping, make sure to save changes.</w:t>
      </w:r>
    </w:p>
    <w:p w:rsidR="00ED04EE" w:rsidRDefault="00ED04EE" w:rsidP="00ED04EE">
      <w:pPr>
        <w:pStyle w:val="Heading1"/>
      </w:pPr>
      <w:bookmarkStart w:id="138" w:name="_Toc447263016"/>
      <w:r w:rsidRPr="00ED04EE">
        <w:t>Mapping between time legend and SMG cost characteristics values</w:t>
      </w:r>
      <w:bookmarkEnd w:id="138"/>
    </w:p>
    <w:p w:rsidR="00ED04EE" w:rsidRPr="00ED04EE" w:rsidRDefault="00ED04EE" w:rsidP="00ED04EE">
      <w:r w:rsidRPr="00ED04EE">
        <w:t>Similar to $ mapping. You can map characteristic value to Low, Med or High. By default all values are mapped to Low.</w:t>
      </w:r>
    </w:p>
    <w:p w:rsidR="00ED04EE" w:rsidRPr="00ED04EE" w:rsidRDefault="00ED04EE" w:rsidP="00ED04EE"/>
    <w:p w:rsidR="00F16AAA" w:rsidRPr="00F16AAA" w:rsidRDefault="00F16AAA" w:rsidP="00F16AAA"/>
    <w:sectPr w:rsidR="00F16AAA" w:rsidRPr="00F16AAA" w:rsidSect="0091574D">
      <w:footerReference w:type="default" r:id="rId17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1EEF" w:rsidRDefault="00991EEF" w:rsidP="0091574D">
      <w:pPr>
        <w:spacing w:after="0" w:line="240" w:lineRule="auto"/>
      </w:pPr>
      <w:r>
        <w:separator/>
      </w:r>
    </w:p>
  </w:endnote>
  <w:endnote w:type="continuationSeparator" w:id="0">
    <w:p w:rsidR="00991EEF" w:rsidRDefault="00991EEF" w:rsidP="009157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574D" w:rsidRDefault="0091574D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F7470E"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F7470E">
      <w:rPr>
        <w:noProof/>
        <w:color w:val="323E4F" w:themeColor="text2" w:themeShade="BF"/>
        <w:sz w:val="24"/>
        <w:szCs w:val="24"/>
      </w:rPr>
      <w:t>8</w:t>
    </w:r>
    <w:r>
      <w:rPr>
        <w:color w:val="323E4F" w:themeColor="text2" w:themeShade="BF"/>
        <w:sz w:val="24"/>
        <w:szCs w:val="24"/>
      </w:rPr>
      <w:fldChar w:fldCharType="end"/>
    </w:r>
  </w:p>
  <w:p w:rsidR="0091574D" w:rsidRDefault="0091574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1EEF" w:rsidRDefault="00991EEF" w:rsidP="0091574D">
      <w:pPr>
        <w:spacing w:after="0" w:line="240" w:lineRule="auto"/>
      </w:pPr>
      <w:r>
        <w:separator/>
      </w:r>
    </w:p>
  </w:footnote>
  <w:footnote w:type="continuationSeparator" w:id="0">
    <w:p w:rsidR="00991EEF" w:rsidRDefault="00991EEF" w:rsidP="009157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750C1B"/>
    <w:multiLevelType w:val="hybridMultilevel"/>
    <w:tmpl w:val="39C0E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927E61"/>
    <w:multiLevelType w:val="hybridMultilevel"/>
    <w:tmpl w:val="6A42BC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482775B"/>
    <w:multiLevelType w:val="multilevel"/>
    <w:tmpl w:val="469ADB6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737437A"/>
    <w:multiLevelType w:val="hybridMultilevel"/>
    <w:tmpl w:val="BA364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3E5CC3"/>
    <w:multiLevelType w:val="hybridMultilevel"/>
    <w:tmpl w:val="D7427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330A35"/>
    <w:multiLevelType w:val="hybridMultilevel"/>
    <w:tmpl w:val="682CE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565100"/>
    <w:multiLevelType w:val="hybridMultilevel"/>
    <w:tmpl w:val="56F0C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FA7EBB"/>
    <w:multiLevelType w:val="hybridMultilevel"/>
    <w:tmpl w:val="2B34DC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E8F30CF"/>
    <w:multiLevelType w:val="hybridMultilevel"/>
    <w:tmpl w:val="7D245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322833"/>
    <w:multiLevelType w:val="hybridMultilevel"/>
    <w:tmpl w:val="B15EE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F11EF6"/>
    <w:multiLevelType w:val="hybridMultilevel"/>
    <w:tmpl w:val="DDD00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26553F"/>
    <w:multiLevelType w:val="hybridMultilevel"/>
    <w:tmpl w:val="28105D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AA0645A"/>
    <w:multiLevelType w:val="hybridMultilevel"/>
    <w:tmpl w:val="7C507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C84D65"/>
    <w:multiLevelType w:val="hybridMultilevel"/>
    <w:tmpl w:val="DA7C4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C25695"/>
    <w:multiLevelType w:val="hybridMultilevel"/>
    <w:tmpl w:val="927ABA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2B20B8"/>
    <w:multiLevelType w:val="hybridMultilevel"/>
    <w:tmpl w:val="B6E87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1776F7"/>
    <w:multiLevelType w:val="hybridMultilevel"/>
    <w:tmpl w:val="5774956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61A1F22"/>
    <w:multiLevelType w:val="hybridMultilevel"/>
    <w:tmpl w:val="3FD67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8D22C5"/>
    <w:multiLevelType w:val="hybridMultilevel"/>
    <w:tmpl w:val="2AA0BB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9DD7696"/>
    <w:multiLevelType w:val="hybridMultilevel"/>
    <w:tmpl w:val="785274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E9F634C"/>
    <w:multiLevelType w:val="hybridMultilevel"/>
    <w:tmpl w:val="6DB65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676328"/>
    <w:multiLevelType w:val="hybridMultilevel"/>
    <w:tmpl w:val="7DA0CF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18"/>
  </w:num>
  <w:num w:numId="12">
    <w:abstractNumId w:val="10"/>
  </w:num>
  <w:num w:numId="13">
    <w:abstractNumId w:val="8"/>
  </w:num>
  <w:num w:numId="14">
    <w:abstractNumId w:val="3"/>
  </w:num>
  <w:num w:numId="15">
    <w:abstractNumId w:val="6"/>
  </w:num>
  <w:num w:numId="16">
    <w:abstractNumId w:val="9"/>
  </w:num>
  <w:num w:numId="17">
    <w:abstractNumId w:val="1"/>
  </w:num>
  <w:num w:numId="18">
    <w:abstractNumId w:val="5"/>
  </w:num>
  <w:num w:numId="19">
    <w:abstractNumId w:val="15"/>
  </w:num>
  <w:num w:numId="20">
    <w:abstractNumId w:val="12"/>
  </w:num>
  <w:num w:numId="21">
    <w:abstractNumId w:val="0"/>
  </w:num>
  <w:num w:numId="22">
    <w:abstractNumId w:val="11"/>
  </w:num>
  <w:num w:numId="23">
    <w:abstractNumId w:val="4"/>
  </w:num>
  <w:num w:numId="24">
    <w:abstractNumId w:val="20"/>
  </w:num>
  <w:num w:numId="25">
    <w:abstractNumId w:val="13"/>
  </w:num>
  <w:num w:numId="26">
    <w:abstractNumId w:val="17"/>
  </w:num>
  <w:num w:numId="27">
    <w:abstractNumId w:val="14"/>
  </w:num>
  <w:num w:numId="28">
    <w:abstractNumId w:val="7"/>
  </w:num>
  <w:num w:numId="29">
    <w:abstractNumId w:val="16"/>
  </w:num>
  <w:num w:numId="30">
    <w:abstractNumId w:val="19"/>
  </w:num>
  <w:num w:numId="31">
    <w:abstractNumId w:val="2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eeks, Michael J. (JSC-SF5)[WYLE LABORATORIES, INC.]">
    <w15:presenceInfo w15:providerId="AD" w15:userId="S-1-5-21-330711430-3775241029-4075259233-27677"/>
  </w15:person>
  <w15:person w15:author="Meeks, Michael J. (JSC-SF5)[WYLE INTEG. SCI. &amp; ENG.]">
    <w15:presenceInfo w15:providerId="AD" w15:userId="S-1-5-21-330711430-3775241029-4075259233-2767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revisionView w:markup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74D"/>
    <w:rsid w:val="00004C9A"/>
    <w:rsid w:val="000143E6"/>
    <w:rsid w:val="00041991"/>
    <w:rsid w:val="00045811"/>
    <w:rsid w:val="0008329A"/>
    <w:rsid w:val="000B5AD5"/>
    <w:rsid w:val="000D2E0F"/>
    <w:rsid w:val="000E0E33"/>
    <w:rsid w:val="00103975"/>
    <w:rsid w:val="00145530"/>
    <w:rsid w:val="0015256E"/>
    <w:rsid w:val="00175E0D"/>
    <w:rsid w:val="001A7077"/>
    <w:rsid w:val="001D16DD"/>
    <w:rsid w:val="002252DD"/>
    <w:rsid w:val="002F3621"/>
    <w:rsid w:val="00325A01"/>
    <w:rsid w:val="003C38CF"/>
    <w:rsid w:val="003C60D9"/>
    <w:rsid w:val="00436164"/>
    <w:rsid w:val="004774CD"/>
    <w:rsid w:val="00481057"/>
    <w:rsid w:val="004842E0"/>
    <w:rsid w:val="004B66B4"/>
    <w:rsid w:val="004D660C"/>
    <w:rsid w:val="00533D18"/>
    <w:rsid w:val="00542969"/>
    <w:rsid w:val="00577C59"/>
    <w:rsid w:val="00582AFC"/>
    <w:rsid w:val="005A4485"/>
    <w:rsid w:val="005A45F8"/>
    <w:rsid w:val="005B667B"/>
    <w:rsid w:val="005F53C7"/>
    <w:rsid w:val="005F71F8"/>
    <w:rsid w:val="006316BD"/>
    <w:rsid w:val="00637934"/>
    <w:rsid w:val="00653634"/>
    <w:rsid w:val="006A6F8E"/>
    <w:rsid w:val="006C5EA2"/>
    <w:rsid w:val="006C6139"/>
    <w:rsid w:val="007079ED"/>
    <w:rsid w:val="00727B62"/>
    <w:rsid w:val="0076155B"/>
    <w:rsid w:val="007841EE"/>
    <w:rsid w:val="00814D79"/>
    <w:rsid w:val="00863862"/>
    <w:rsid w:val="008B22C3"/>
    <w:rsid w:val="008B7777"/>
    <w:rsid w:val="008D1824"/>
    <w:rsid w:val="008D4D4F"/>
    <w:rsid w:val="008E26F4"/>
    <w:rsid w:val="008E3257"/>
    <w:rsid w:val="008F6B65"/>
    <w:rsid w:val="0091574D"/>
    <w:rsid w:val="009248D7"/>
    <w:rsid w:val="009475BD"/>
    <w:rsid w:val="00973A15"/>
    <w:rsid w:val="00991EEF"/>
    <w:rsid w:val="009B598A"/>
    <w:rsid w:val="009C069E"/>
    <w:rsid w:val="009D4152"/>
    <w:rsid w:val="009E3271"/>
    <w:rsid w:val="00A07447"/>
    <w:rsid w:val="00A352ED"/>
    <w:rsid w:val="00A46EC8"/>
    <w:rsid w:val="00A50F23"/>
    <w:rsid w:val="00A518E7"/>
    <w:rsid w:val="00A95947"/>
    <w:rsid w:val="00AA1615"/>
    <w:rsid w:val="00AA387A"/>
    <w:rsid w:val="00AC6961"/>
    <w:rsid w:val="00AC6C6A"/>
    <w:rsid w:val="00AD44FF"/>
    <w:rsid w:val="00B05C02"/>
    <w:rsid w:val="00B267E2"/>
    <w:rsid w:val="00C30C83"/>
    <w:rsid w:val="00C3129F"/>
    <w:rsid w:val="00C6301B"/>
    <w:rsid w:val="00C8482E"/>
    <w:rsid w:val="00C84B51"/>
    <w:rsid w:val="00CC38DF"/>
    <w:rsid w:val="00D03E33"/>
    <w:rsid w:val="00D16636"/>
    <w:rsid w:val="00D23EEB"/>
    <w:rsid w:val="00D2564D"/>
    <w:rsid w:val="00D369E1"/>
    <w:rsid w:val="00D47B9B"/>
    <w:rsid w:val="00D60075"/>
    <w:rsid w:val="00DA1285"/>
    <w:rsid w:val="00DA76CB"/>
    <w:rsid w:val="00DE5F7D"/>
    <w:rsid w:val="00DE6FE7"/>
    <w:rsid w:val="00E04AE0"/>
    <w:rsid w:val="00E3015C"/>
    <w:rsid w:val="00E311C2"/>
    <w:rsid w:val="00E6043A"/>
    <w:rsid w:val="00E64DC7"/>
    <w:rsid w:val="00E6773F"/>
    <w:rsid w:val="00ED04EE"/>
    <w:rsid w:val="00EF4CD8"/>
    <w:rsid w:val="00F16AAA"/>
    <w:rsid w:val="00F64B42"/>
    <w:rsid w:val="00F7387C"/>
    <w:rsid w:val="00F7470E"/>
    <w:rsid w:val="00FA661E"/>
    <w:rsid w:val="00FB1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EAD2F4-DE56-452E-8E38-3DF3AE543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574D"/>
  </w:style>
  <w:style w:type="paragraph" w:styleId="Heading1">
    <w:name w:val="heading 1"/>
    <w:basedOn w:val="Normal"/>
    <w:next w:val="Normal"/>
    <w:link w:val="Heading1Char"/>
    <w:uiPriority w:val="9"/>
    <w:qFormat/>
    <w:rsid w:val="0091574D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574D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574D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574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574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574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574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574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574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1574D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1574D"/>
  </w:style>
  <w:style w:type="character" w:customStyle="1" w:styleId="Heading1Char">
    <w:name w:val="Heading 1 Char"/>
    <w:basedOn w:val="DefaultParagraphFont"/>
    <w:link w:val="Heading1"/>
    <w:uiPriority w:val="9"/>
    <w:rsid w:val="0091574D"/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paragraph" w:styleId="TOCHeading">
    <w:name w:val="TOC Heading"/>
    <w:basedOn w:val="Heading1"/>
    <w:next w:val="Normal"/>
    <w:uiPriority w:val="39"/>
    <w:unhideWhenUsed/>
    <w:qFormat/>
    <w:rsid w:val="0091574D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157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574D"/>
  </w:style>
  <w:style w:type="paragraph" w:styleId="Footer">
    <w:name w:val="footer"/>
    <w:basedOn w:val="Normal"/>
    <w:link w:val="FooterChar"/>
    <w:uiPriority w:val="99"/>
    <w:unhideWhenUsed/>
    <w:rsid w:val="009157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574D"/>
  </w:style>
  <w:style w:type="character" w:customStyle="1" w:styleId="Heading2Char">
    <w:name w:val="Heading 2 Char"/>
    <w:basedOn w:val="DefaultParagraphFont"/>
    <w:link w:val="Heading2"/>
    <w:uiPriority w:val="9"/>
    <w:semiHidden/>
    <w:rsid w:val="0091574D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574D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574D"/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574D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574D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574D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574D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574D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1574D"/>
    <w:pPr>
      <w:spacing w:line="240" w:lineRule="auto"/>
    </w:pPr>
    <w:rPr>
      <w:b/>
      <w:bCs/>
      <w:smallCaps/>
      <w:color w:val="5B9BD5" w:themeColor="accent1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91574D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1574D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574D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91574D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sid w:val="0091574D"/>
    <w:rPr>
      <w:b/>
      <w:bCs/>
    </w:rPr>
  </w:style>
  <w:style w:type="character" w:styleId="Emphasis">
    <w:name w:val="Emphasis"/>
    <w:basedOn w:val="DefaultParagraphFont"/>
    <w:uiPriority w:val="20"/>
    <w:qFormat/>
    <w:rsid w:val="0091574D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91574D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1574D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574D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574D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91574D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91574D"/>
    <w:rPr>
      <w:b w:val="0"/>
      <w:bCs w:val="0"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91574D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1574D"/>
    <w:rPr>
      <w:b/>
      <w:bCs/>
      <w:smallCaps/>
      <w:color w:val="5B9BD5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1574D"/>
    <w:rPr>
      <w:b/>
      <w:bCs/>
      <w:smallCaps/>
    </w:rPr>
  </w:style>
  <w:style w:type="paragraph" w:styleId="ListParagraph">
    <w:name w:val="List Paragraph"/>
    <w:basedOn w:val="Normal"/>
    <w:uiPriority w:val="34"/>
    <w:qFormat/>
    <w:rsid w:val="0091574D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91574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1574D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4C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4CD8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325A01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1D16D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885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localhost/node" TargetMode="Externa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nodejs.org/en/download/releases/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http://technet.microsoft.com/en-us/library/cc731411.aspx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iis.net/downloads/microsoft/url-rewrite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github.com/NASA-Tournament-Lab/NTL-Solution-Mechanism-Guide" TargetMode="External"/><Relationship Id="rId10" Type="http://schemas.openxmlformats.org/officeDocument/2006/relationships/image" Target="media/image2.png"/><Relationship Id="rId19" Type="http://schemas.microsoft.com/office/2011/relationships/people" Target="peop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://dev.mysql.com/downloads/install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This document steps through the procedure of setting up and installing the NASA Solutions Mechanism Guide web application.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628D2ED-7B5E-4657-9E59-B7D2B30A56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1894</Words>
  <Characters>10800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NASA Solutions Mechanism Guide (SMG) InstalLation</vt:lpstr>
    </vt:vector>
  </TitlesOfParts>
  <Manager/>
  <Company>Wyle</Company>
  <LinksUpToDate>false</LinksUpToDate>
  <CharactersWithSpaces>12669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NASA Solutions Mechanism Guide (SMG) InstalLation</dc:title>
  <dc:subject/>
  <dc:creator>Cross Directorate Services</dc:creator>
  <cp:keywords/>
  <dc:description/>
  <cp:lastModifiedBy>Meeks, Michael J. (JSC-SF5)[WYLE LABORATORIES, INC.]</cp:lastModifiedBy>
  <cp:revision>4</cp:revision>
  <cp:lastPrinted>2016-04-01T13:34:00Z</cp:lastPrinted>
  <dcterms:created xsi:type="dcterms:W3CDTF">2016-04-01T17:02:00Z</dcterms:created>
  <dcterms:modified xsi:type="dcterms:W3CDTF">2016-04-01T17:04:00Z</dcterms:modified>
</cp:coreProperties>
</file>